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63D2EC"/>
    <w:p w14:paraId="6E9F9175">
      <w:pPr>
        <w:jc w:val="center"/>
      </w:pPr>
      <w:r>
        <w:rPr>
          <w:rFonts w:hint="eastAsia"/>
        </w:rPr>
        <w:t>积极自我观的多维性与功能复杂性：来自数据驱动方法的证据</w:t>
      </w:r>
    </w:p>
    <w:p w14:paraId="7A9C1ABB">
      <w:r>
        <w:rPr>
          <w:b/>
          <w:bCs/>
        </w:rPr>
        <w:t>1.</w:t>
      </w:r>
      <w:r>
        <w:rPr>
          <w:rFonts w:hint="eastAsia"/>
          <w:b/>
          <w:bCs/>
        </w:rPr>
        <w:t>理论起点：</w:t>
      </w:r>
    </w:p>
    <w:p w14:paraId="51BA610F">
      <w:r>
        <w:rPr>
          <w:rFonts w:hint="eastAsia"/>
        </w:rPr>
        <w:t>（1）概念厘清：</w:t>
      </w:r>
    </w:p>
    <w:p w14:paraId="762A504A">
      <w:pPr>
        <w:ind w:firstLine="420" w:firstLineChars="200"/>
        <w:rPr>
          <w:del w:id="0" w:author="孙心茹" w:date="2025-09-23T14:10:01Z"/>
          <w:b/>
          <w:bCs/>
        </w:rPr>
      </w:pPr>
      <w:r>
        <w:rPr>
          <w:rFonts w:hint="eastAsia"/>
          <w:b/>
          <w:bCs/>
        </w:rPr>
        <w:t>在本研究中，积极自我观（positive self-view / positive self-cognition）</w:t>
      </w:r>
      <w:r>
        <w:rPr>
          <w:rFonts w:hint="eastAsia"/>
          <w:b/>
          <w:bCs/>
          <w:highlight w:val="yellow"/>
        </w:rPr>
        <w:t>指个体在自我相关的认知与评价过程中，倾向于以正向方式理解、加工、记忆和评估自我。</w:t>
      </w:r>
      <w:r>
        <w:rPr>
          <w:rFonts w:hint="eastAsia"/>
          <w:b/>
          <w:bCs/>
        </w:rPr>
        <w:t>积极自我观被界定为一个</w:t>
      </w:r>
      <w:r>
        <w:rPr>
          <w:rFonts w:hint="eastAsia"/>
          <w:b/>
          <w:bCs/>
          <w:highlight w:val="yellow"/>
        </w:rPr>
        <w:t>多层次</w:t>
      </w:r>
      <w:r>
        <w:rPr>
          <w:rFonts w:hint="eastAsia"/>
          <w:b/>
          <w:bCs/>
        </w:rPr>
        <w:t>的心理构念，既包括个体对自身价值的总体性评价（显性层面，如自尊），也包括支撑这一评价的认知加工过程（过程性层面，如在自我参照编码或隐性测验中表现出的自我-积极偏向）。前者通常通过自陈量表加以测量，例如罗森伯格自尊量表（Rosenberg Self-Esteem Scale, RSES; Rosenberg, 1965），评估个体在整体上对自我价值与满意度的态度；后者则可通过实验任务捕捉，例如</w:t>
      </w:r>
      <w:bookmarkStart w:id="0" w:name="_GoBack"/>
      <w:bookmarkEnd w:id="0"/>
      <w:r>
        <w:rPr>
          <w:rFonts w:hint="eastAsia"/>
          <w:b/>
          <w:bCs/>
        </w:rPr>
        <w:t>自我参照编码任务（Self-Referent Encoding Task, SRET; Rogers, Kuiper, &amp; Kirker, 1977）揭示自我相关信息在记忆加工中的优势，或隐性联结测验（Implicit Association Test, IAT; Greenwald, McGhee, &amp; Schwartz, 1998）用于检测自我与积极属性之间的自动联结强度。</w:t>
      </w:r>
    </w:p>
    <w:p w14:paraId="762A504A">
      <w:pPr>
        <w:ind w:firstLine="420" w:firstLineChars="200"/>
        <w:rPr>
          <w:b/>
          <w:bCs/>
        </w:rPr>
        <w:pPrChange w:id="1" w:author="孙心茹" w:date="2025-09-23T14:10:02Z">
          <w:pPr>
            <w:ind w:firstLine="420" w:firstLineChars="200"/>
          </w:pPr>
        </w:pPrChange>
      </w:pPr>
      <w:del w:id="2" w:author="孙心茹" w:date="2025-09-23T14:09:57Z">
        <w:r>
          <w:rPr>
            <w:rFonts w:hint="eastAsia"/>
            <w:b/>
            <w:bCs/>
          </w:rPr>
          <w:delText>此外，“积极自我观”概念与“自我增强”（self-enhancement）相关，但并不完全等同：自我增强更强调在评价中表现出的偏差性与防御性，而积极自我观则同时涵盖稳定的自我价值感和动态的认知加工优势（Dufner, Gebauer, Sedikides, &amp; Denissen, 2019）。</w:delText>
        </w:r>
      </w:del>
    </w:p>
    <w:p w14:paraId="3BFBD7B9">
      <w:pPr>
        <w:ind w:firstLine="420" w:firstLineChars="200"/>
        <w:rPr>
          <w:b/>
          <w:bCs/>
        </w:rPr>
      </w:pPr>
      <w:r>
        <w:rPr>
          <w:rFonts w:hint="eastAsia"/>
          <w:b/>
          <w:bCs/>
        </w:rPr>
        <w:t>将积极自我观界定为多方法、多层次的框架，有助于整合问卷与任务层面的证据，并厘清其与相关概念（如自尊、自我概念、自我增强</w:t>
      </w:r>
      <w:ins w:id="3" w:author="Hu Chuan-Peng" w:date="2025-09-19T08:08:00Z">
        <w:r>
          <w:rPr>
            <w:rFonts w:hint="eastAsia"/>
            <w:b/>
            <w:bCs/>
          </w:rPr>
          <w:t>、</w:t>
        </w:r>
      </w:ins>
      <w:ins w:id="4" w:author="孙心茹" w:date="2025-09-23T14:10:12Z">
        <w:r>
          <w:rPr>
            <w:rFonts w:hint="eastAsia"/>
            <w:b/>
            <w:bCs/>
            <w:lang w:val="en-US" w:eastAsia="zh-CN"/>
          </w:rPr>
          <w:t>自恋</w:t>
        </w:r>
      </w:ins>
      <w:ins w:id="5" w:author="Hu Chuan-Peng" w:date="2025-09-19T08:08:00Z">
        <w:del w:id="6" w:author="孙心茹" w:date="2025-09-23T14:10:09Z">
          <w:r>
            <w:rPr>
              <w:rFonts w:hint="eastAsia"/>
              <w:b/>
              <w:bCs/>
            </w:rPr>
            <w:delText>自恋？</w:delText>
          </w:r>
        </w:del>
      </w:ins>
      <w:r>
        <w:rPr>
          <w:rFonts w:hint="eastAsia"/>
          <w:b/>
          <w:bCs/>
        </w:rPr>
        <w:t>）的异同。</w:t>
      </w:r>
    </w:p>
    <w:p w14:paraId="2A8AF781">
      <w:pPr>
        <w:ind w:firstLine="420" w:firstLineChars="200"/>
        <w:rPr>
          <w:ins w:id="7" w:author="孙心茹" w:date="2025-09-23T14:11:01Z"/>
          <w:rFonts w:hint="eastAsia"/>
          <w:b/>
          <w:bCs/>
        </w:rPr>
      </w:pPr>
      <w:r>
        <w:rPr>
          <w:rFonts w:hint="eastAsia"/>
        </w:rPr>
        <w:t>（2）</w:t>
      </w:r>
      <w:ins w:id="8" w:author="Hu Chuan-Peng" w:date="2025-09-19T08:08:00Z">
        <w:r>
          <w:rPr>
            <w:rFonts w:hint="eastAsia"/>
          </w:rPr>
          <w:t>积极自我观与相关构念的关系</w:t>
        </w:r>
      </w:ins>
      <w:del w:id="9" w:author="Hu Chuan-Peng" w:date="2025-09-19T08:08:00Z">
        <w:r>
          <w:rPr>
            <w:rFonts w:hint="eastAsia"/>
          </w:rPr>
          <w:delText>结构问题</w:delText>
        </w:r>
      </w:del>
      <w:ins w:id="10" w:author="孙心茹" w:date="2025-09-23T14:11:58Z">
        <w:r>
          <w:rPr>
            <w:rFonts w:hint="eastAsia"/>
            <w:lang w:eastAsia="zh-CN"/>
          </w:rPr>
          <w:t>：</w:t>
        </w:r>
      </w:ins>
      <w:del w:id="11" w:author="孙心茹" w:date="2025-09-23T14:11:57Z">
        <w:r>
          <w:rPr>
            <w:rFonts w:hint="eastAsia"/>
          </w:rPr>
          <w:delText>：</w:delText>
        </w:r>
      </w:del>
      <w:del w:id="12" w:author="孙心茹" w:date="2025-09-23T14:10:18Z">
        <w:r>
          <w:rPr>
            <w:rFonts w:hint="eastAsia"/>
            <w:b/>
            <w:bCs/>
          </w:rPr>
          <w:delText>不同研究使用的指标体系差异较大，导致结果难以整合；现有文献多认为积极自我观可能具备</w:delText>
        </w:r>
        <w:commentRangeStart w:id="0"/>
        <w:r>
          <w:rPr>
            <w:rFonts w:hint="eastAsia"/>
            <w:b/>
            <w:bCs/>
          </w:rPr>
          <w:delText>多维结构</w:delText>
        </w:r>
        <w:commentRangeEnd w:id="0"/>
      </w:del>
      <w:del w:id="13" w:author="孙心茹" w:date="2025-09-23T14:10:18Z">
        <w:r>
          <w:rPr>
            <w:rFonts w:hint="eastAsia"/>
            <w:b/>
            <w:bCs/>
          </w:rPr>
          <w:commentReference w:id="0"/>
        </w:r>
      </w:del>
      <w:ins w:id="14" w:author="孙心茹" w:date="2025-09-23T14:12:31Z">
        <w:r>
          <w:rPr>
            <w:rFonts w:hint="eastAsia"/>
            <w:b/>
            <w:bCs/>
            <w:lang w:val="en-US" w:eastAsia="zh-CN"/>
          </w:rPr>
          <w:t>关于</w:t>
        </w:r>
      </w:ins>
      <w:ins w:id="15" w:author="孙心茹" w:date="2025-09-23T14:11:01Z">
        <w:r>
          <w:rPr>
            <w:rFonts w:hint="eastAsia"/>
            <w:b/>
            <w:bCs/>
          </w:rPr>
          <w:t>积极自我认知。既有研究多从不同角度界定这一构念：例如，自尊（self-esteem）强调个体对自我整体价值的态度评价（Rosenberg, 1965），自我效能感（self-efficacy）突出对完成特定任务的信念（Bandura, 1997），自我增强（self-enhancement）则强调个体在认知偏差层面对自我持有的积极性与美化倾向（Dufner, Gebauer, Sedikides, &amp; Denissen, 2019）。这些研究共同揭示了积极自我认知的重要性，但也导致了构念在操作化上的碎片化：不同工具开发者往往认为自己的测量反映了独立的心理变量。</w:t>
        </w:r>
      </w:ins>
    </w:p>
    <w:p w14:paraId="40D17023">
      <w:pPr>
        <w:ind w:firstLine="420" w:firstLineChars="200"/>
        <w:rPr>
          <w:rFonts w:hint="eastAsia"/>
          <w:b/>
          <w:bCs/>
        </w:rPr>
      </w:pPr>
      <w:ins w:id="16" w:author="孙心茹" w:date="2025-09-23T14:11:01Z">
        <w:r>
          <w:rPr>
            <w:rFonts w:hint="eastAsia"/>
            <w:b/>
            <w:bCs/>
          </w:rPr>
          <w:t>这种概念碎片化在实证研究中引发了困境：一方面，不同量表和任务（如自尊问卷、SRET、IAT）在统计学上往往高度相关，提示它们可能存在共同的心理基础；另一方面，它们又展现出各自独立的维度性（如能力与道德领域的区分），难以完全被单一因子所统摄（Campbell &amp; O’Mara, 2010）。因此，目前尚不清楚：积极自我认知究竟是一个由单一潜在因子驱动的整体构念，还是一个由若干相互交叉但保有独立性的子构念共同组成的“族群式构念”（family resemblance construct）。这一问题不仅关乎理论上的概念整合，也直接关系到测量学上的操作化方式。</w:t>
        </w:r>
      </w:ins>
      <w:del w:id="17" w:author="孙心茹" w:date="2025-09-23T14:10:18Z">
        <w:r>
          <w:rPr>
            <w:rFonts w:hint="eastAsia"/>
            <w:b/>
            <w:bCs/>
          </w:rPr>
          <w:delText>，但具体维度尚不明确；且积极自我观是单一维度的统一概念，还是由多个相对独立但相关的维度构成也并不明确。</w:delText>
        </w:r>
      </w:del>
    </w:p>
    <w:p w14:paraId="6D993997">
      <w:r>
        <w:rPr>
          <w:rFonts w:hint="eastAsia"/>
        </w:rPr>
        <w:t>（3）功能分歧：部分研究表明积极自我观与更高的幸福感、更低的抑郁和焦虑显著相关，呈现长期的保护效应；也有研究发现，不同维度在特定群体或情境下预测效力有限，甚至可能带来负面影响。因此，积极自我观的预测功能可能并非线性、单向，而是存在复杂性与个体差异。</w:t>
      </w:r>
    </w:p>
    <w:p w14:paraId="2A434700">
      <w:r>
        <w:rPr>
          <w:rFonts w:hint="eastAsia"/>
        </w:rPr>
        <w:t>（4）研究缺口：目前研究多依赖单一自我报告，难以捕捉</w:t>
      </w:r>
      <w:commentRangeStart w:id="1"/>
      <w:r>
        <w:rPr>
          <w:rFonts w:hint="eastAsia"/>
        </w:rPr>
        <w:t>维度间</w:t>
      </w:r>
      <w:commentRangeEnd w:id="1"/>
      <w:r>
        <w:rPr>
          <w:rStyle w:val="6"/>
        </w:rPr>
        <w:commentReference w:id="1"/>
      </w:r>
      <w:r>
        <w:rPr>
          <w:rFonts w:hint="eastAsia"/>
        </w:rPr>
        <w:t>的差异及其动态关系；对积极自我观如何在不同维度上作用于心理健康、以及与自我增强的关系，仍缺乏系统、数据驱动的检验。</w:t>
      </w:r>
    </w:p>
    <w:p w14:paraId="7207891D">
      <w:pPr>
        <w:rPr>
          <w:b/>
          <w:bCs/>
        </w:rPr>
      </w:pPr>
    </w:p>
    <w:p w14:paraId="26240DA1">
      <w:pPr>
        <w:rPr>
          <w:b/>
          <w:bCs/>
        </w:rPr>
      </w:pPr>
      <w:r>
        <w:rPr>
          <w:b/>
          <w:bCs/>
        </w:rPr>
        <w:t>2. 数据探索</w:t>
      </w:r>
      <w:r>
        <w:rPr>
          <w:rFonts w:hint="eastAsia"/>
          <w:b/>
          <w:bCs/>
        </w:rPr>
        <w:t>：</w:t>
      </w:r>
    </w:p>
    <w:p w14:paraId="502BA923">
      <w:r>
        <w:rPr>
          <w:rFonts w:hint="eastAsia"/>
        </w:rPr>
        <w:t>（1）</w:t>
      </w:r>
      <w:r>
        <w:t>多源测量：自我报告</w:t>
      </w:r>
      <w:r>
        <w:rPr>
          <w:rFonts w:hint="eastAsia"/>
        </w:rPr>
        <w:t>与</w:t>
      </w:r>
      <w:r>
        <w:t>行为任务，避免单一测量偏差。</w:t>
      </w:r>
    </w:p>
    <w:p w14:paraId="360480C7">
      <w:r>
        <w:rPr>
          <w:rFonts w:hint="eastAsia"/>
        </w:rPr>
        <w:t>（2）</w:t>
      </w:r>
      <w:r>
        <w:t>结构探索：相关分析、网络分析、双因子模型</w:t>
      </w:r>
      <w:r>
        <w:rPr>
          <w:rFonts w:hint="eastAsia"/>
        </w:rPr>
        <w:t>，</w:t>
      </w:r>
      <w:r>
        <w:t>检验条目之间是否聚合成多个维度。</w:t>
      </w:r>
    </w:p>
    <w:p w14:paraId="65CD1CB2">
      <w:r>
        <w:rPr>
          <w:rFonts w:hint="eastAsia"/>
        </w:rPr>
        <w:t>（3）功能分析：自动机器学习，具体看不同维度的预测功能是否存在差异。</w:t>
      </w:r>
    </w:p>
    <w:p w14:paraId="08D2C0AB">
      <w:pPr>
        <w:rPr>
          <w:b/>
          <w:bCs/>
        </w:rPr>
      </w:pPr>
    </w:p>
    <w:p w14:paraId="18361818">
      <w:pPr>
        <w:rPr>
          <w:b/>
          <w:bCs/>
        </w:rPr>
      </w:pPr>
      <w:r>
        <w:rPr>
          <w:b/>
          <w:bCs/>
        </w:rPr>
        <w:t>3. 模型建构:</w:t>
      </w:r>
    </w:p>
    <w:p w14:paraId="6E471E7E">
      <w:r>
        <w:rPr>
          <w:rFonts w:hint="eastAsia"/>
        </w:rPr>
        <w:t>（1）</w:t>
      </w:r>
      <w:r>
        <w:t>自动机器学习（AutoML）：利用数据驱动方法识别高噪音条目、稳定维度。</w:t>
      </w:r>
    </w:p>
    <w:p w14:paraId="3969B671">
      <w:r>
        <w:rPr>
          <w:rFonts w:hint="eastAsia"/>
        </w:rPr>
        <w:t>（2）</w:t>
      </w:r>
      <w:r>
        <w:t>功能性分析：通过 SHAP 等指标，分析各条目/维度对心理健康预测的贡献。</w:t>
      </w:r>
      <w:r>
        <w:rPr>
          <w:rFonts w:hint="eastAsia"/>
        </w:rPr>
        <w:t>结果</w:t>
      </w:r>
      <w:r>
        <w:t>发现：部分维度稳定地正向预测心理健康（保护作用）</w:t>
      </w:r>
      <w:r>
        <w:rPr>
          <w:rFonts w:hint="eastAsia"/>
        </w:rPr>
        <w:t>；</w:t>
      </w:r>
      <w:r>
        <w:t>部分维度表现抑制或负向作用</w:t>
      </w:r>
      <w:r>
        <w:rPr>
          <w:rFonts w:hint="eastAsia"/>
        </w:rPr>
        <w:t>；</w:t>
      </w:r>
      <w:r>
        <w:t>个体差异显著</w:t>
      </w:r>
      <w:r>
        <w:rPr>
          <w:rFonts w:hint="eastAsia"/>
        </w:rPr>
        <w:t>，</w:t>
      </w:r>
      <w:r>
        <w:t>同一维度在不同样本中可能有截然不同的预测方向。</w:t>
      </w:r>
    </w:p>
    <w:p w14:paraId="2788F1D5">
      <w:pPr>
        <w:rPr>
          <w:b/>
          <w:bCs/>
        </w:rPr>
      </w:pPr>
    </w:p>
    <w:p w14:paraId="4BB2379E">
      <w:pPr>
        <w:rPr>
          <w:b/>
          <w:bCs/>
        </w:rPr>
      </w:pPr>
      <w:r>
        <w:rPr>
          <w:b/>
          <w:bCs/>
        </w:rPr>
        <w:t>4. 功能解释</w:t>
      </w:r>
      <w:r>
        <w:rPr>
          <w:rFonts w:hint="eastAsia"/>
          <w:b/>
          <w:bCs/>
        </w:rPr>
        <w:t>：</w:t>
      </w:r>
    </w:p>
    <w:p w14:paraId="0F0C8DEE">
      <w:r>
        <w:rPr>
          <w:rFonts w:hint="eastAsia"/>
        </w:rPr>
        <w:t>（1）</w:t>
      </w:r>
      <w:r>
        <w:t>多维特性：积极自我观不是单一因子，而是由多个维度构成。</w:t>
      </w:r>
    </w:p>
    <w:p w14:paraId="6FAD9BA8">
      <w:r>
        <w:rPr>
          <w:rFonts w:hint="eastAsia"/>
        </w:rPr>
        <w:t>（2）</w:t>
      </w:r>
      <w:r>
        <w:t>非线性与个体差异：不同维度在预测心理健康时表现出促进/抑制甚至双向作用。</w:t>
      </w:r>
    </w:p>
    <w:p w14:paraId="72395EB6"/>
    <w:p w14:paraId="1DF34E80"/>
    <w:p w14:paraId="1A174B03"/>
    <w:p w14:paraId="0AA562A6"/>
    <w:p w14:paraId="05C62265"/>
    <w:p w14:paraId="1D2236FD">
      <w:pPr>
        <w:jc w:val="left"/>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 Chuan-Peng" w:date="2025-09-19T08:09:00Z" w:initials="">
    <w:p w14:paraId="4A9298B7">
      <w:pPr>
        <w:pStyle w:val="2"/>
      </w:pPr>
      <w:r>
        <w:rPr>
          <w:rFonts w:hint="eastAsia"/>
        </w:rPr>
        <w:t>这里有一个问题是：你觉得因为咱们用了多种数据分析方法做出的结果是把条目聚成积极自我的不同维度，但是我们用的每个工具提出来的时候，可能每个作者都觉得自己的问题/方法测量的是一个独立的心理构念。如果解决这种概念层面上的冲突？</w:t>
      </w:r>
    </w:p>
  </w:comment>
  <w:comment w:id="1" w:author="Hu Chuan-Peng" w:date="2025-09-19T08:09:00Z" w:initials="">
    <w:p w14:paraId="704E7CCE">
      <w:pPr>
        <w:pStyle w:val="2"/>
      </w:pPr>
      <w:r>
        <w:rPr>
          <w:rFonts w:hint="eastAsia"/>
        </w:rPr>
        <w:t>维度还是不同的构念，这个问题需要持续地思考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9298B7" w15:done="0"/>
  <w15:commentEx w15:paraId="704E7C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孙心茹">
    <w15:presenceInfo w15:providerId="WPS Office" w15:userId="126312105"/>
  </w15:person>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EC4E"/>
    <w:rsid w:val="00640385"/>
    <w:rsid w:val="00822410"/>
    <w:rsid w:val="1FEE07EC"/>
    <w:rsid w:val="5FFF554C"/>
    <w:rsid w:val="67FFEC4E"/>
    <w:rsid w:val="77FE2E5D"/>
    <w:rsid w:val="7FFC36D7"/>
    <w:rsid w:val="FB7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8"/>
    <w:uiPriority w:val="0"/>
    <w:rPr>
      <w:sz w:val="20"/>
      <w:szCs w:val="20"/>
    </w:rPr>
  </w:style>
  <w:style w:type="paragraph" w:styleId="3">
    <w:name w:val="annotation subject"/>
    <w:basedOn w:val="2"/>
    <w:next w:val="2"/>
    <w:link w:val="9"/>
    <w:uiPriority w:val="0"/>
    <w:rPr>
      <w:b/>
      <w:bCs/>
    </w:rPr>
  </w:style>
  <w:style w:type="character" w:styleId="6">
    <w:name w:val="annotation reference"/>
    <w:basedOn w:val="5"/>
    <w:uiPriority w:val="0"/>
    <w:rPr>
      <w:sz w:val="16"/>
      <w:szCs w:val="16"/>
    </w:rPr>
  </w:style>
  <w:style w:type="paragraph" w:customStyle="1" w:styleId="7">
    <w:name w:val="Revision"/>
    <w:hidden/>
    <w:unhideWhenUsed/>
    <w:uiPriority w:val="99"/>
    <w:rPr>
      <w:rFonts w:asciiTheme="minorHAnsi" w:hAnsiTheme="minorHAnsi" w:eastAsiaTheme="minorEastAsia" w:cstheme="minorBidi"/>
      <w:kern w:val="2"/>
      <w:sz w:val="21"/>
      <w:szCs w:val="24"/>
      <w:lang w:val="en-US" w:eastAsia="zh-CN" w:bidi="ar-SA"/>
    </w:rPr>
  </w:style>
  <w:style w:type="character" w:customStyle="1" w:styleId="8">
    <w:name w:val="Comment Text Char"/>
    <w:basedOn w:val="5"/>
    <w:link w:val="2"/>
    <w:uiPriority w:val="0"/>
    <w:rPr>
      <w:kern w:val="2"/>
      <w:lang w:val="en-US"/>
    </w:rPr>
  </w:style>
  <w:style w:type="character" w:customStyle="1" w:styleId="9">
    <w:name w:val="Comment Subject Char"/>
    <w:basedOn w:val="8"/>
    <w:link w:val="3"/>
    <w:uiPriority w:val="0"/>
    <w:rPr>
      <w:b/>
      <w:bCs/>
      <w:kern w:val="2"/>
      <w:lang w:val="en-US"/>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217</Words>
  <Characters>1242</Characters>
  <Lines>10</Lines>
  <Paragraphs>2</Paragraphs>
  <TotalTime>131</TotalTime>
  <ScaleCrop>false</ScaleCrop>
  <LinksUpToDate>false</LinksUpToDate>
  <CharactersWithSpaces>1457</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2025-09-18T11:00:00Z</dcterms:created>
  <dc:creator>孙心茹</dc:creator>
  <cp:lastModifiedBy>孙心茹</cp:lastModifiedBy>
  <dcterms:modified xsi:type="dcterms:W3CDTF">2025-09-23T16:29:11Z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B8B05C7F4F28DF28023BD268578B9259_43</vt:lpwstr>
  </property>
</Properties>
</file>