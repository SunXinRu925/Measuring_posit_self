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B9C1" w14:textId="77777777" w:rsidR="00FE4179" w:rsidRDefault="00FE4179">
      <w:pPr>
        <w:rPr>
          <w:ins w:id="0" w:author="Chuan-Peng Hu" w:date="2025-06-01T21:57:00Z"/>
          <w:highlight w:val="yellow"/>
        </w:rPr>
      </w:pPr>
    </w:p>
    <w:p w14:paraId="2A47F108" w14:textId="77777777" w:rsidR="00FE4179" w:rsidRDefault="00FE4179">
      <w:pPr>
        <w:rPr>
          <w:ins w:id="1" w:author="Chuan-Peng Hu" w:date="2025-06-01T21:57:00Z"/>
          <w:highlight w:val="yellow"/>
        </w:rPr>
      </w:pPr>
      <w:commentRangeStart w:id="2"/>
    </w:p>
    <w:p w14:paraId="2A508E26" w14:textId="158C6771" w:rsidR="00FE4179" w:rsidRPr="00FE4179" w:rsidRDefault="00FE4179">
      <w:pPr>
        <w:rPr>
          <w:ins w:id="3" w:author="Chuan-Peng Hu" w:date="2025-06-01T21:57:00Z"/>
          <w:b/>
          <w:bCs/>
          <w:sz w:val="24"/>
          <w:szCs w:val="32"/>
          <w:highlight w:val="yellow"/>
          <w:rPrChange w:id="4" w:author="Chuan-Peng Hu" w:date="2025-06-01T21:57:00Z">
            <w:rPr>
              <w:ins w:id="5" w:author="Chuan-Peng Hu" w:date="2025-06-01T21:57:00Z"/>
              <w:highlight w:val="yellow"/>
            </w:rPr>
          </w:rPrChange>
        </w:rPr>
      </w:pPr>
      <w:ins w:id="6" w:author="Chuan-Peng Hu" w:date="2025-06-01T21:57:00Z">
        <w:r w:rsidRPr="00FE4179">
          <w:rPr>
            <w:rFonts w:hint="eastAsia"/>
            <w:b/>
            <w:bCs/>
            <w:sz w:val="24"/>
            <w:szCs w:val="32"/>
            <w:highlight w:val="yellow"/>
            <w:rPrChange w:id="7" w:author="Chuan-Peng Hu" w:date="2025-06-01T21:57:00Z">
              <w:rPr>
                <w:rFonts w:hint="eastAsia"/>
                <w:highlight w:val="yellow"/>
              </w:rPr>
            </w:rPrChange>
          </w:rPr>
          <w:t>方法</w:t>
        </w:r>
      </w:ins>
    </w:p>
    <w:p w14:paraId="11609D29" w14:textId="77777777" w:rsidR="00FE4179" w:rsidRDefault="00FE4179">
      <w:pPr>
        <w:rPr>
          <w:ins w:id="8" w:author="Chuan-Peng Hu" w:date="2025-06-01T21:57:00Z"/>
          <w:highlight w:val="yellow"/>
        </w:rPr>
      </w:pPr>
    </w:p>
    <w:p w14:paraId="3B108C5C" w14:textId="0E689F04" w:rsidR="00FE4179" w:rsidRPr="00FE4179" w:rsidRDefault="00FE4179">
      <w:pPr>
        <w:rPr>
          <w:ins w:id="9" w:author="Chuan-Peng Hu" w:date="2025-06-01T21:57:00Z"/>
          <w:rFonts w:hint="eastAsia"/>
          <w:b/>
          <w:bCs/>
          <w:i/>
          <w:iCs/>
          <w:highlight w:val="yellow"/>
          <w:rPrChange w:id="10" w:author="Chuan-Peng Hu" w:date="2025-06-01T21:57:00Z">
            <w:rPr>
              <w:ins w:id="11" w:author="Chuan-Peng Hu" w:date="2025-06-01T21:57:00Z"/>
              <w:rFonts w:hint="eastAsia"/>
              <w:highlight w:val="yellow"/>
            </w:rPr>
          </w:rPrChange>
        </w:rPr>
      </w:pPr>
      <w:ins w:id="12" w:author="Chuan-Peng Hu" w:date="2025-06-01T21:57:00Z">
        <w:r w:rsidRPr="00FE4179">
          <w:rPr>
            <w:rFonts w:hint="eastAsia"/>
            <w:b/>
            <w:bCs/>
            <w:i/>
            <w:iCs/>
            <w:highlight w:val="yellow"/>
            <w:rPrChange w:id="13" w:author="Chuan-Peng Hu" w:date="2025-06-01T21:57:00Z">
              <w:rPr>
                <w:rFonts w:hint="eastAsia"/>
                <w:highlight w:val="yellow"/>
              </w:rPr>
            </w:rPrChange>
          </w:rPr>
          <w:t>被试</w:t>
        </w:r>
        <w:r w:rsidRPr="00FE4179">
          <w:rPr>
            <w:b/>
            <w:bCs/>
            <w:i/>
            <w:iCs/>
            <w:highlight w:val="yellow"/>
            <w:rPrChange w:id="14" w:author="Chuan-Peng Hu" w:date="2025-06-01T21:57:00Z">
              <w:rPr>
                <w:highlight w:val="yellow"/>
              </w:rPr>
            </w:rPrChange>
          </w:rPr>
          <w:tab/>
        </w:r>
      </w:ins>
    </w:p>
    <w:p w14:paraId="5037A356" w14:textId="1BD8A813" w:rsidR="00FE4179" w:rsidRDefault="00FE4179">
      <w:pPr>
        <w:rPr>
          <w:ins w:id="15" w:author="Chuan-Peng Hu" w:date="2025-06-01T21:58:00Z"/>
          <w:rFonts w:hint="eastAsia"/>
          <w:highlight w:val="yellow"/>
        </w:rPr>
      </w:pPr>
      <w:ins w:id="16" w:author="Chuan-Peng Hu" w:date="2025-06-01T21:58:00Z">
        <w:r>
          <w:rPr>
            <w:highlight w:val="yellow"/>
          </w:rPr>
          <w:tab/>
        </w:r>
      </w:ins>
      <w:ins w:id="17" w:author="Chuan-Peng Hu" w:date="2025-06-01T21:59:00Z">
        <w:r>
          <w:rPr>
            <w:highlight w:val="yellow"/>
          </w:rPr>
          <w:t>[</w:t>
        </w:r>
      </w:ins>
      <w:ins w:id="18" w:author="Chuan-Peng Hu" w:date="2025-06-01T21:58:00Z">
        <w:r>
          <w:rPr>
            <w:rFonts w:hint="eastAsia"/>
            <w:highlight w:val="yellow"/>
          </w:rPr>
          <w:t>包括招募与</w:t>
        </w:r>
      </w:ins>
      <w:ins w:id="19" w:author="Chuan-Peng Hu" w:date="2025-06-01T21:59:00Z">
        <w:r>
          <w:rPr>
            <w:rFonts w:hint="eastAsia"/>
            <w:highlight w:val="yellow"/>
          </w:rPr>
          <w:t>无效数据排队标准等</w:t>
        </w:r>
        <w:r>
          <w:rPr>
            <w:rFonts w:hint="eastAsia"/>
            <w:highlight w:val="yellow"/>
          </w:rPr>
          <w:t>]</w:t>
        </w:r>
      </w:ins>
    </w:p>
    <w:p w14:paraId="509B61F6" w14:textId="77777777" w:rsidR="00FE4179" w:rsidRDefault="00FE4179">
      <w:pPr>
        <w:rPr>
          <w:ins w:id="20" w:author="Chuan-Peng Hu" w:date="2025-06-01T21:57:00Z"/>
          <w:highlight w:val="yellow"/>
        </w:rPr>
      </w:pPr>
    </w:p>
    <w:p w14:paraId="25EB76C1" w14:textId="3A3672AC" w:rsidR="00FE4179" w:rsidRPr="00FE4179" w:rsidRDefault="00FE4179">
      <w:pPr>
        <w:rPr>
          <w:ins w:id="21" w:author="Chuan-Peng Hu" w:date="2025-06-01T21:57:00Z"/>
          <w:rFonts w:hint="eastAsia"/>
          <w:b/>
          <w:bCs/>
          <w:i/>
          <w:iCs/>
          <w:highlight w:val="yellow"/>
          <w:rPrChange w:id="22" w:author="Chuan-Peng Hu" w:date="2025-06-01T21:58:00Z">
            <w:rPr>
              <w:ins w:id="23" w:author="Chuan-Peng Hu" w:date="2025-06-01T21:57:00Z"/>
              <w:rFonts w:hint="eastAsia"/>
              <w:highlight w:val="yellow"/>
            </w:rPr>
          </w:rPrChange>
        </w:rPr>
      </w:pPr>
      <w:ins w:id="24" w:author="Chuan-Peng Hu" w:date="2025-06-01T21:58:00Z">
        <w:r w:rsidRPr="00FE4179">
          <w:rPr>
            <w:rFonts w:hint="eastAsia"/>
            <w:b/>
            <w:bCs/>
            <w:i/>
            <w:iCs/>
            <w:highlight w:val="yellow"/>
            <w:rPrChange w:id="25" w:author="Chuan-Peng Hu" w:date="2025-06-01T21:58:00Z">
              <w:rPr>
                <w:rFonts w:hint="eastAsia"/>
                <w:highlight w:val="yellow"/>
              </w:rPr>
            </w:rPrChange>
          </w:rPr>
          <w:t>实验刺激与材料</w:t>
        </w:r>
        <w:r w:rsidRPr="00FE4179">
          <w:rPr>
            <w:b/>
            <w:bCs/>
            <w:i/>
            <w:iCs/>
            <w:highlight w:val="yellow"/>
            <w:rPrChange w:id="26" w:author="Chuan-Peng Hu" w:date="2025-06-01T21:58:00Z">
              <w:rPr>
                <w:highlight w:val="yellow"/>
              </w:rPr>
            </w:rPrChange>
          </w:rPr>
          <w:tab/>
        </w:r>
      </w:ins>
    </w:p>
    <w:p w14:paraId="59EA1E1F" w14:textId="77777777" w:rsidR="00FE4179" w:rsidRDefault="00FE4179">
      <w:pPr>
        <w:rPr>
          <w:ins w:id="27" w:author="Chuan-Peng Hu" w:date="2025-06-01T21:58:00Z"/>
          <w:highlight w:val="yellow"/>
        </w:rPr>
      </w:pPr>
    </w:p>
    <w:p w14:paraId="72BE31B6" w14:textId="586E4D08" w:rsidR="00FE4179" w:rsidRPr="00FE4179" w:rsidRDefault="00FE4179">
      <w:pPr>
        <w:rPr>
          <w:ins w:id="28" w:author="Chuan-Peng Hu" w:date="2025-06-01T21:58:00Z"/>
          <w:b/>
          <w:bCs/>
          <w:i/>
          <w:iCs/>
          <w:highlight w:val="yellow"/>
          <w:rPrChange w:id="29" w:author="Chuan-Peng Hu" w:date="2025-06-01T21:58:00Z">
            <w:rPr>
              <w:ins w:id="30" w:author="Chuan-Peng Hu" w:date="2025-06-01T21:58:00Z"/>
              <w:highlight w:val="yellow"/>
            </w:rPr>
          </w:rPrChange>
        </w:rPr>
      </w:pPr>
      <w:ins w:id="31" w:author="Chuan-Peng Hu" w:date="2025-06-01T21:58:00Z">
        <w:r w:rsidRPr="00FE4179">
          <w:rPr>
            <w:rFonts w:hint="eastAsia"/>
            <w:b/>
            <w:bCs/>
            <w:i/>
            <w:iCs/>
            <w:highlight w:val="yellow"/>
            <w:rPrChange w:id="32" w:author="Chuan-Peng Hu" w:date="2025-06-01T21:58:00Z">
              <w:rPr>
                <w:rFonts w:hint="eastAsia"/>
                <w:highlight w:val="yellow"/>
              </w:rPr>
            </w:rPrChange>
          </w:rPr>
          <w:t>实验</w:t>
        </w:r>
        <w:r>
          <w:rPr>
            <w:rFonts w:hint="eastAsia"/>
            <w:b/>
            <w:bCs/>
            <w:i/>
            <w:iCs/>
            <w:highlight w:val="yellow"/>
          </w:rPr>
          <w:t>流</w:t>
        </w:r>
        <w:r w:rsidRPr="00FE4179">
          <w:rPr>
            <w:rFonts w:hint="eastAsia"/>
            <w:b/>
            <w:bCs/>
            <w:i/>
            <w:iCs/>
            <w:highlight w:val="yellow"/>
            <w:rPrChange w:id="33" w:author="Chuan-Peng Hu" w:date="2025-06-01T21:58:00Z">
              <w:rPr>
                <w:rFonts w:hint="eastAsia"/>
                <w:highlight w:val="yellow"/>
              </w:rPr>
            </w:rPrChange>
          </w:rPr>
          <w:t>程</w:t>
        </w:r>
      </w:ins>
    </w:p>
    <w:p w14:paraId="44382EC4" w14:textId="77777777" w:rsidR="00FE4179" w:rsidRDefault="00FE4179">
      <w:pPr>
        <w:rPr>
          <w:ins w:id="34" w:author="Chuan-Peng Hu" w:date="2025-06-01T21:58:00Z"/>
          <w:highlight w:val="yellow"/>
        </w:rPr>
      </w:pPr>
    </w:p>
    <w:p w14:paraId="49AD0859" w14:textId="77777777" w:rsidR="00FE4179" w:rsidRDefault="00FE4179">
      <w:pPr>
        <w:rPr>
          <w:ins w:id="35" w:author="Chuan-Peng Hu" w:date="2025-06-01T21:58:00Z"/>
          <w:highlight w:val="yellow"/>
        </w:rPr>
      </w:pPr>
    </w:p>
    <w:p w14:paraId="5D1CE991" w14:textId="2098C307" w:rsidR="00FE4179" w:rsidRPr="00FE4179" w:rsidRDefault="00FE4179">
      <w:pPr>
        <w:rPr>
          <w:ins w:id="36" w:author="Chuan-Peng Hu" w:date="2025-06-01T21:58:00Z"/>
          <w:rFonts w:hint="eastAsia"/>
          <w:b/>
          <w:bCs/>
          <w:i/>
          <w:iCs/>
          <w:highlight w:val="yellow"/>
          <w:rPrChange w:id="37" w:author="Chuan-Peng Hu" w:date="2025-06-01T21:58:00Z">
            <w:rPr>
              <w:ins w:id="38" w:author="Chuan-Peng Hu" w:date="2025-06-01T21:58:00Z"/>
              <w:rFonts w:hint="eastAsia"/>
              <w:highlight w:val="yellow"/>
            </w:rPr>
          </w:rPrChange>
        </w:rPr>
      </w:pPr>
      <w:ins w:id="39" w:author="Chuan-Peng Hu" w:date="2025-06-01T21:58:00Z">
        <w:r w:rsidRPr="00FE4179">
          <w:rPr>
            <w:rFonts w:hint="eastAsia"/>
            <w:b/>
            <w:bCs/>
            <w:i/>
            <w:iCs/>
            <w:highlight w:val="yellow"/>
            <w:rPrChange w:id="40" w:author="Chuan-Peng Hu" w:date="2025-06-01T21:58:00Z">
              <w:rPr>
                <w:rFonts w:hint="eastAsia"/>
                <w:highlight w:val="yellow"/>
              </w:rPr>
            </w:rPrChange>
          </w:rPr>
          <w:t>数据分析方案</w:t>
        </w:r>
      </w:ins>
    </w:p>
    <w:p w14:paraId="0F7A6AEE" w14:textId="77777777" w:rsidR="00FE4179" w:rsidRDefault="00FE4179">
      <w:pPr>
        <w:rPr>
          <w:ins w:id="41" w:author="Chuan-Peng Hu" w:date="2025-06-01T21:57:00Z"/>
          <w:highlight w:val="yellow"/>
        </w:rPr>
      </w:pPr>
    </w:p>
    <w:p w14:paraId="18541FF1" w14:textId="7C33E48E" w:rsidR="00FE4179" w:rsidRPr="00FE4179" w:rsidRDefault="00FE4179">
      <w:pPr>
        <w:rPr>
          <w:ins w:id="42" w:author="Chuan-Peng Hu" w:date="2025-06-01T21:57:00Z"/>
          <w:b/>
          <w:bCs/>
          <w:sz w:val="24"/>
          <w:szCs w:val="32"/>
          <w:highlight w:val="yellow"/>
          <w:rPrChange w:id="43" w:author="Chuan-Peng Hu" w:date="2025-06-01T21:57:00Z">
            <w:rPr>
              <w:ins w:id="44" w:author="Chuan-Peng Hu" w:date="2025-06-01T21:57:00Z"/>
              <w:highlight w:val="yellow"/>
            </w:rPr>
          </w:rPrChange>
        </w:rPr>
      </w:pPr>
      <w:ins w:id="45" w:author="Chuan-Peng Hu" w:date="2025-06-01T21:57:00Z">
        <w:r w:rsidRPr="00FE4179">
          <w:rPr>
            <w:rFonts w:hint="eastAsia"/>
            <w:b/>
            <w:bCs/>
            <w:sz w:val="24"/>
            <w:szCs w:val="32"/>
            <w:highlight w:val="yellow"/>
            <w:rPrChange w:id="46" w:author="Chuan-Peng Hu" w:date="2025-06-01T21:57:00Z">
              <w:rPr>
                <w:rFonts w:hint="eastAsia"/>
                <w:highlight w:val="yellow"/>
              </w:rPr>
            </w:rPrChange>
          </w:rPr>
          <w:t>结果</w:t>
        </w:r>
      </w:ins>
    </w:p>
    <w:p w14:paraId="0677566F" w14:textId="77777777" w:rsidR="00FE4179" w:rsidRDefault="00FE4179">
      <w:pPr>
        <w:rPr>
          <w:ins w:id="47" w:author="Chuan-Peng Hu" w:date="2025-06-01T21:59:00Z"/>
          <w:highlight w:val="yellow"/>
        </w:rPr>
      </w:pPr>
    </w:p>
    <w:p w14:paraId="4266A614" w14:textId="280CF585" w:rsidR="009D2EE9" w:rsidRPr="009D2EE9" w:rsidRDefault="009D2EE9">
      <w:pPr>
        <w:rPr>
          <w:ins w:id="48" w:author="Chuan-Peng Hu" w:date="2025-06-01T21:59:00Z"/>
          <w:b/>
          <w:bCs/>
          <w:i/>
          <w:iCs/>
          <w:highlight w:val="yellow"/>
          <w:rPrChange w:id="49" w:author="Chuan-Peng Hu" w:date="2025-06-01T21:59:00Z">
            <w:rPr>
              <w:ins w:id="50" w:author="Chuan-Peng Hu" w:date="2025-06-01T21:59:00Z"/>
              <w:highlight w:val="yellow"/>
            </w:rPr>
          </w:rPrChange>
        </w:rPr>
      </w:pPr>
      <w:ins w:id="51" w:author="Chuan-Peng Hu" w:date="2025-06-01T21:59:00Z">
        <w:r w:rsidRPr="009D2EE9">
          <w:rPr>
            <w:rFonts w:hint="eastAsia"/>
            <w:b/>
            <w:bCs/>
            <w:i/>
            <w:iCs/>
            <w:highlight w:val="yellow"/>
            <w:rPrChange w:id="52" w:author="Chuan-Peng Hu" w:date="2025-06-01T21:59:00Z">
              <w:rPr>
                <w:rFonts w:hint="eastAsia"/>
                <w:highlight w:val="yellow"/>
              </w:rPr>
            </w:rPrChange>
          </w:rPr>
          <w:t>被试信息</w:t>
        </w:r>
      </w:ins>
    </w:p>
    <w:p w14:paraId="76983AD2" w14:textId="77777777" w:rsidR="009D2EE9" w:rsidRDefault="009D2EE9">
      <w:pPr>
        <w:rPr>
          <w:ins w:id="53" w:author="Chuan-Peng Hu" w:date="2025-06-01T21:59:00Z"/>
          <w:highlight w:val="yellow"/>
        </w:rPr>
      </w:pPr>
    </w:p>
    <w:p w14:paraId="6684BD90" w14:textId="04E13361" w:rsidR="009D2EE9" w:rsidRPr="009D2EE9" w:rsidRDefault="009D2EE9">
      <w:pPr>
        <w:rPr>
          <w:ins w:id="54" w:author="Chuan-Peng Hu" w:date="2025-06-01T21:59:00Z"/>
          <w:b/>
          <w:bCs/>
          <w:i/>
          <w:iCs/>
          <w:highlight w:val="yellow"/>
          <w:rPrChange w:id="55" w:author="Chuan-Peng Hu" w:date="2025-06-01T21:59:00Z">
            <w:rPr>
              <w:ins w:id="56" w:author="Chuan-Peng Hu" w:date="2025-06-01T21:59:00Z"/>
              <w:highlight w:val="yellow"/>
            </w:rPr>
          </w:rPrChange>
        </w:rPr>
      </w:pPr>
      <w:ins w:id="57" w:author="Chuan-Peng Hu" w:date="2025-06-01T21:59:00Z">
        <w:r w:rsidRPr="009D2EE9">
          <w:rPr>
            <w:rFonts w:hint="eastAsia"/>
            <w:b/>
            <w:bCs/>
            <w:i/>
            <w:iCs/>
            <w:highlight w:val="yellow"/>
            <w:rPrChange w:id="58" w:author="Chuan-Peng Hu" w:date="2025-06-01T21:59:00Z">
              <w:rPr>
                <w:rFonts w:hint="eastAsia"/>
                <w:highlight w:val="yellow"/>
              </w:rPr>
            </w:rPrChange>
          </w:rPr>
          <w:t>描述性统计结果</w:t>
        </w:r>
      </w:ins>
    </w:p>
    <w:p w14:paraId="39C01E34" w14:textId="77777777" w:rsidR="009D2EE9" w:rsidRDefault="009D2EE9">
      <w:pPr>
        <w:rPr>
          <w:ins w:id="59" w:author="Chuan-Peng Hu" w:date="2025-06-01T21:59:00Z"/>
          <w:rFonts w:hint="eastAsia"/>
          <w:highlight w:val="yellow"/>
        </w:rPr>
      </w:pPr>
    </w:p>
    <w:p w14:paraId="15E32B3C" w14:textId="1AB0A2A7" w:rsidR="009D2EE9" w:rsidRPr="00951A37" w:rsidRDefault="00951A37">
      <w:pPr>
        <w:rPr>
          <w:ins w:id="60" w:author="Chuan-Peng Hu" w:date="2025-06-01T21:59:00Z"/>
          <w:b/>
          <w:bCs/>
          <w:i/>
          <w:iCs/>
          <w:highlight w:val="yellow"/>
          <w:rPrChange w:id="61" w:author="Chuan-Peng Hu" w:date="2025-06-01T22:00:00Z">
            <w:rPr>
              <w:ins w:id="62" w:author="Chuan-Peng Hu" w:date="2025-06-01T21:59:00Z"/>
              <w:highlight w:val="yellow"/>
            </w:rPr>
          </w:rPrChange>
        </w:rPr>
      </w:pPr>
      <w:ins w:id="63" w:author="Chuan-Peng Hu" w:date="2025-06-01T22:00:00Z">
        <w:r w:rsidRPr="00951A37">
          <w:rPr>
            <w:rFonts w:hint="eastAsia"/>
            <w:b/>
            <w:bCs/>
            <w:i/>
            <w:iCs/>
            <w:highlight w:val="yellow"/>
            <w:rPrChange w:id="64" w:author="Chuan-Peng Hu" w:date="2025-06-01T22:00:00Z">
              <w:rPr>
                <w:rFonts w:hint="eastAsia"/>
                <w:highlight w:val="yellow"/>
              </w:rPr>
            </w:rPrChange>
          </w:rPr>
          <w:t>相关分析</w:t>
        </w:r>
        <w:commentRangeEnd w:id="2"/>
        <w:r w:rsidR="00A87769">
          <w:rPr>
            <w:rStyle w:val="CommentReference"/>
          </w:rPr>
          <w:commentReference w:id="2"/>
        </w:r>
      </w:ins>
    </w:p>
    <w:p w14:paraId="2C876155" w14:textId="77777777" w:rsidR="009D2EE9" w:rsidRDefault="009D2EE9">
      <w:pPr>
        <w:rPr>
          <w:ins w:id="65" w:author="Chuan-Peng Hu" w:date="2025-06-01T22:00:00Z"/>
          <w:highlight w:val="yellow"/>
        </w:rPr>
      </w:pPr>
    </w:p>
    <w:p w14:paraId="4306AAB5" w14:textId="77777777" w:rsidR="00951A37" w:rsidRDefault="00951A37">
      <w:pPr>
        <w:rPr>
          <w:ins w:id="66" w:author="Chuan-Peng Hu" w:date="2025-06-01T21:57:00Z"/>
          <w:rFonts w:hint="eastAsia"/>
          <w:highlight w:val="yellow"/>
        </w:rPr>
      </w:pPr>
    </w:p>
    <w:p w14:paraId="6816B1AE" w14:textId="487F00F6" w:rsidR="0027609A" w:rsidRDefault="00000000">
      <w:pPr>
        <w:rPr>
          <w:highlight w:val="yellow"/>
        </w:rPr>
      </w:pPr>
      <w:r>
        <w:rPr>
          <w:rFonts w:hint="eastAsia"/>
          <w:highlight w:val="yellow"/>
        </w:rPr>
        <w:t>相关分析：</w:t>
      </w:r>
    </w:p>
    <w:p w14:paraId="65E814D2" w14:textId="77777777" w:rsidR="0027609A" w:rsidRDefault="00000000">
      <w:pPr>
        <w:numPr>
          <w:ilvl w:val="0"/>
          <w:numId w:val="1"/>
        </w:numPr>
      </w:pPr>
      <w:r>
        <w:rPr>
          <w:rFonts w:hint="eastAsia"/>
        </w:rPr>
        <w:t>自我报告各条目总分（</w:t>
      </w:r>
      <w:r>
        <w:rPr>
          <w:rFonts w:hint="eastAsia"/>
        </w:rPr>
        <w:t>11</w:t>
      </w:r>
      <w:r>
        <w:rPr>
          <w:rFonts w:hint="eastAsia"/>
        </w:rPr>
        <w:t>个问卷➕</w:t>
      </w:r>
      <w:r>
        <w:rPr>
          <w:rFonts w:hint="eastAsia"/>
        </w:rPr>
        <w:t>5</w:t>
      </w:r>
      <w:r>
        <w:rPr>
          <w:rFonts w:hint="eastAsia"/>
        </w:rPr>
        <w:t>个领域量表）</w:t>
      </w:r>
    </w:p>
    <w:p w14:paraId="0CD10CD0" w14:textId="77777777" w:rsidR="0027609A" w:rsidRDefault="00000000">
      <w:pPr>
        <w:numPr>
          <w:ilvl w:val="0"/>
          <w:numId w:val="1"/>
        </w:numPr>
      </w:pPr>
      <w:r>
        <w:rPr>
          <w:rFonts w:hint="eastAsia"/>
        </w:rPr>
        <w:t>自我报告各条目（</w:t>
      </w:r>
      <w:r>
        <w:rPr>
          <w:rFonts w:hint="eastAsia"/>
        </w:rPr>
        <w:t>149</w:t>
      </w:r>
      <w:r>
        <w:rPr>
          <w:rFonts w:hint="eastAsia"/>
        </w:rPr>
        <w:t>个）</w:t>
      </w:r>
    </w:p>
    <w:p w14:paraId="14DD479E" w14:textId="77777777" w:rsidR="0027609A" w:rsidRDefault="00000000">
      <w:pPr>
        <w:numPr>
          <w:ilvl w:val="0"/>
          <w:numId w:val="1"/>
        </w:numPr>
      </w:pPr>
      <w:r>
        <w:rPr>
          <w:rFonts w:hint="eastAsia"/>
        </w:rPr>
        <w:t>认知任务</w:t>
      </w:r>
      <w:r>
        <w:rPr>
          <w:rFonts w:hint="eastAsia"/>
        </w:rPr>
        <w:t>3</w:t>
      </w:r>
      <w:r>
        <w:rPr>
          <w:rFonts w:hint="eastAsia"/>
        </w:rPr>
        <w:t>个行为任务的</w:t>
      </w:r>
      <w:r>
        <w:rPr>
          <w:rFonts w:hint="eastAsia"/>
        </w:rPr>
        <w:t>14</w:t>
      </w:r>
      <w:r>
        <w:rPr>
          <w:rFonts w:hint="eastAsia"/>
        </w:rPr>
        <w:t>个指标</w:t>
      </w:r>
    </w:p>
    <w:p w14:paraId="494583C8" w14:textId="77777777" w:rsidR="0027609A" w:rsidRDefault="00000000">
      <w:pPr>
        <w:numPr>
          <w:ilvl w:val="0"/>
          <w:numId w:val="1"/>
        </w:numPr>
      </w:pPr>
      <w:r>
        <w:rPr>
          <w:rFonts w:hint="eastAsia"/>
        </w:rPr>
        <w:t>自我报告与认知任务</w:t>
      </w:r>
    </w:p>
    <w:p w14:paraId="7DF20268" w14:textId="77777777" w:rsidR="0027609A" w:rsidRDefault="00000000">
      <w:pPr>
        <w:numPr>
          <w:ilvl w:val="0"/>
          <w:numId w:val="1"/>
        </w:numPr>
      </w:pPr>
      <w:r>
        <w:rPr>
          <w:rFonts w:hint="eastAsia"/>
        </w:rPr>
        <w:t>保留一个变量时其他变量的预测程度（</w:t>
      </w:r>
      <w:r>
        <w:rPr>
          <w:rFonts w:hint="eastAsia"/>
        </w:rPr>
        <w:t>10</w:t>
      </w:r>
      <w:r>
        <w:rPr>
          <w:rFonts w:hint="eastAsia"/>
        </w:rPr>
        <w:t>折交叉验证）</w:t>
      </w:r>
    </w:p>
    <w:p w14:paraId="3D31E481" w14:textId="77777777" w:rsidR="0027609A" w:rsidRDefault="00000000">
      <w:pPr>
        <w:numPr>
          <w:ilvl w:val="0"/>
          <w:numId w:val="1"/>
        </w:numPr>
      </w:pPr>
      <w:r>
        <w:rPr>
          <w:rFonts w:hint="eastAsia"/>
        </w:rPr>
        <w:t>相关性网络分析</w:t>
      </w:r>
    </w:p>
    <w:p w14:paraId="2838F2E1" w14:textId="77777777" w:rsidR="0027609A" w:rsidRDefault="0027609A"/>
    <w:p w14:paraId="19DEFDE9" w14:textId="77777777" w:rsidR="0027609A" w:rsidRDefault="00000000">
      <w:pPr>
        <w:rPr>
          <w:highlight w:val="yellow"/>
        </w:rPr>
      </w:pPr>
      <w:r>
        <w:rPr>
          <w:rFonts w:hint="eastAsia"/>
          <w:highlight w:val="yellow"/>
        </w:rPr>
        <w:t>降维分析</w:t>
      </w:r>
    </w:p>
    <w:p w14:paraId="0A38154D" w14:textId="77777777" w:rsidR="0027609A" w:rsidRDefault="00000000">
      <w:pPr>
        <w:numPr>
          <w:ilvl w:val="0"/>
          <w:numId w:val="2"/>
        </w:numPr>
      </w:pPr>
      <w:r>
        <w:rPr>
          <w:rFonts w:hint="eastAsia"/>
        </w:rPr>
        <w:t>pc</w:t>
      </w:r>
      <w:r>
        <w:t>a</w:t>
      </w:r>
      <w:r>
        <w:rPr>
          <w:rFonts w:hint="eastAsia"/>
        </w:rPr>
        <w:t>：以累积解释方差</w:t>
      </w:r>
      <w:r>
        <w:rPr>
          <w:rFonts w:hint="eastAsia"/>
        </w:rPr>
        <w:t>80%</w:t>
      </w:r>
      <w:r>
        <w:rPr>
          <w:rFonts w:hint="eastAsia"/>
        </w:rPr>
        <w:t>为标准，自我报告</w:t>
      </w:r>
      <w:r>
        <w:rPr>
          <w:rFonts w:hint="eastAsia"/>
        </w:rPr>
        <w:t>5-7</w:t>
      </w:r>
      <w:r>
        <w:rPr>
          <w:rFonts w:hint="eastAsia"/>
        </w:rPr>
        <w:t>个；认知任务</w:t>
      </w:r>
      <w:r>
        <w:rPr>
          <w:rFonts w:hint="eastAsia"/>
        </w:rPr>
        <w:t>7-9</w:t>
      </w:r>
      <w:r>
        <w:rPr>
          <w:rFonts w:hint="eastAsia"/>
        </w:rPr>
        <w:t>个；</w:t>
      </w:r>
    </w:p>
    <w:p w14:paraId="4879C23E" w14:textId="77777777" w:rsidR="0027609A" w:rsidRDefault="00000000">
      <w:pPr>
        <w:numPr>
          <w:ilvl w:val="0"/>
          <w:numId w:val="2"/>
        </w:numPr>
      </w:pPr>
      <w:r>
        <w:rPr>
          <w:rFonts w:hint="eastAsia"/>
        </w:rPr>
        <w:t>efa</w:t>
      </w:r>
      <w:r>
        <w:rPr>
          <w:rFonts w:hint="eastAsia"/>
        </w:rPr>
        <w:t>：</w:t>
      </w:r>
      <w:r>
        <w:rPr>
          <w:rFonts w:hint="eastAsia"/>
        </w:rPr>
        <w:t>149</w:t>
      </w:r>
      <w:r>
        <w:rPr>
          <w:rFonts w:hint="eastAsia"/>
        </w:rPr>
        <w:t>个条目进行贝叶斯信息准则法，确认</w:t>
      </w:r>
      <w:r>
        <w:rPr>
          <w:rFonts w:hint="eastAsia"/>
        </w:rPr>
        <w:t>8</w:t>
      </w:r>
      <w:r>
        <w:rPr>
          <w:rFonts w:hint="eastAsia"/>
        </w:rPr>
        <w:t>个最佳因子数；对</w:t>
      </w:r>
      <w:r>
        <w:rPr>
          <w:rFonts w:hint="eastAsia"/>
        </w:rPr>
        <w:t>hsns</w:t>
      </w:r>
      <w:r>
        <w:rPr>
          <w:rFonts w:hint="eastAsia"/>
        </w:rPr>
        <w:t>（在问卷中与其他问卷条目呈负相关的</w:t>
      </w:r>
      <w:r>
        <w:rPr>
          <w:rFonts w:hint="eastAsia"/>
        </w:rPr>
        <w:t>10</w:t>
      </w:r>
      <w:r>
        <w:rPr>
          <w:rFonts w:hint="eastAsia"/>
        </w:rPr>
        <w:t>个条目）反向计分，重新进行</w:t>
      </w:r>
      <w:r>
        <w:rPr>
          <w:rFonts w:hint="eastAsia"/>
        </w:rPr>
        <w:t>efa</w:t>
      </w:r>
      <w:r>
        <w:rPr>
          <w:rFonts w:hint="eastAsia"/>
        </w:rPr>
        <w:t>分析，分析结果依然得到</w:t>
      </w:r>
      <w:r>
        <w:rPr>
          <w:rFonts w:hint="eastAsia"/>
        </w:rPr>
        <w:t>8</w:t>
      </w:r>
      <w:r>
        <w:rPr>
          <w:rFonts w:hint="eastAsia"/>
        </w:rPr>
        <w:t>个最佳公因子，仅因子载荷正负改变。</w:t>
      </w:r>
      <w:r>
        <w:rPr>
          <w:rFonts w:hint="eastAsia"/>
        </w:rPr>
        <w:t>bifactor</w:t>
      </w:r>
      <w:r>
        <w:rPr>
          <w:rFonts w:hint="eastAsia"/>
        </w:rPr>
        <w:t>分析也显示，反向计分前后模型未发生变化。</w:t>
      </w:r>
    </w:p>
    <w:p w14:paraId="0CED3925" w14:textId="77777777" w:rsidR="0027609A" w:rsidRDefault="0027609A"/>
    <w:p w14:paraId="5042CC0A" w14:textId="77777777" w:rsidR="0027609A" w:rsidRDefault="00000000">
      <w:pPr>
        <w:rPr>
          <w:highlight w:val="yellow"/>
        </w:rPr>
      </w:pPr>
      <w:r>
        <w:rPr>
          <w:rFonts w:hint="eastAsia"/>
          <w:highlight w:val="yellow"/>
        </w:rPr>
        <w:t>预测分析</w:t>
      </w:r>
    </w:p>
    <w:p w14:paraId="07C6CE8B" w14:textId="77777777" w:rsidR="0027609A" w:rsidRDefault="00000000">
      <w:r>
        <w:rPr>
          <w:rFonts w:hint="eastAsia"/>
        </w:rPr>
        <w:t>将</w:t>
      </w:r>
      <w:r>
        <w:rPr>
          <w:rFonts w:hint="eastAsia"/>
        </w:rPr>
        <w:t>efa</w:t>
      </w:r>
      <w:r>
        <w:rPr>
          <w:rFonts w:hint="eastAsia"/>
        </w:rPr>
        <w:t>分析提取的</w:t>
      </w:r>
      <w:r>
        <w:rPr>
          <w:rFonts w:hint="eastAsia"/>
        </w:rPr>
        <w:t>8</w:t>
      </w:r>
      <w:r>
        <w:rPr>
          <w:rFonts w:hint="eastAsia"/>
        </w:rPr>
        <w:t>个公因子的因子得分作为自变量，心理适应（</w:t>
      </w:r>
      <w:r>
        <w:rPr>
          <w:rFonts w:hint="eastAsia"/>
        </w:rPr>
        <w:t>phq</w:t>
      </w:r>
      <w:r>
        <w:rPr>
          <w:rFonts w:hint="eastAsia"/>
        </w:rPr>
        <w:t>、</w:t>
      </w:r>
      <w:r>
        <w:t>SWB</w:t>
      </w:r>
      <w:r>
        <w:rPr>
          <w:rFonts w:hint="eastAsia"/>
        </w:rPr>
        <w:t>等）四个指标作为因变量做预测分析：</w:t>
      </w:r>
    </w:p>
    <w:p w14:paraId="54FC194B" w14:textId="77777777" w:rsidR="0027609A" w:rsidRDefault="00000000">
      <w:pPr>
        <w:numPr>
          <w:ilvl w:val="0"/>
          <w:numId w:val="3"/>
        </w:numPr>
      </w:pPr>
      <w:r>
        <w:rPr>
          <w:rFonts w:hint="eastAsia"/>
          <w:highlight w:val="yellow"/>
        </w:rPr>
        <w:t>Lasso</w:t>
      </w:r>
      <w:r>
        <w:rPr>
          <w:rFonts w:hint="eastAsia"/>
          <w:highlight w:val="yellow"/>
        </w:rPr>
        <w:t>回归分析</w:t>
      </w:r>
      <w:r>
        <w:rPr>
          <w:rFonts w:hint="eastAsia"/>
        </w:rPr>
        <w:t>：分别预测四个指标，预测指标如下：</w:t>
      </w:r>
    </w:p>
    <w:p w14:paraId="5F985030" w14:textId="77777777" w:rsidR="0027609A" w:rsidRDefault="00000000">
      <w:r>
        <w:rPr>
          <w:rFonts w:hint="eastAsia"/>
        </w:rPr>
        <w:t xml:space="preserve">Mean Squared Error (MSE): </w:t>
      </w:r>
    </w:p>
    <w:p w14:paraId="2EB9D132" w14:textId="77777777" w:rsidR="0027609A" w:rsidRDefault="00000000">
      <w:r>
        <w:t xml:space="preserve">SGPS </w:t>
      </w:r>
      <w:r>
        <w:rPr>
          <w:rFonts w:hint="eastAsia"/>
        </w:rPr>
        <w:t xml:space="preserve"> 0.99</w:t>
      </w:r>
      <w:r>
        <w:rPr>
          <w:rFonts w:hint="eastAsia"/>
        </w:rPr>
        <w:t>（</w:t>
      </w:r>
      <w:r>
        <w:rPr>
          <w:rFonts w:hint="eastAsia"/>
        </w:rPr>
        <w:t>m2</w:t>
      </w:r>
      <w:r>
        <w:rPr>
          <w:rFonts w:hint="eastAsia"/>
        </w:rPr>
        <w:t>正、</w:t>
      </w:r>
      <w:r>
        <w:rPr>
          <w:rFonts w:hint="eastAsia"/>
        </w:rPr>
        <w:t>m1</w:t>
      </w:r>
      <w:r>
        <w:rPr>
          <w:rFonts w:hint="eastAsia"/>
        </w:rPr>
        <w:t>负、</w:t>
      </w:r>
      <w:r>
        <w:rPr>
          <w:rFonts w:hint="eastAsia"/>
        </w:rPr>
        <w:t>m4</w:t>
      </w:r>
      <w:r>
        <w:rPr>
          <w:rFonts w:hint="eastAsia"/>
        </w:rPr>
        <w:t>负、</w:t>
      </w:r>
      <w:r>
        <w:rPr>
          <w:rFonts w:hint="eastAsia"/>
        </w:rPr>
        <w:t>m7</w:t>
      </w:r>
      <w:r>
        <w:rPr>
          <w:rFonts w:hint="eastAsia"/>
        </w:rPr>
        <w:t>正）；</w:t>
      </w:r>
    </w:p>
    <w:p w14:paraId="77FE2AB4" w14:textId="77777777" w:rsidR="0027609A" w:rsidRDefault="00000000">
      <w:r>
        <w:rPr>
          <w:rFonts w:hint="eastAsia"/>
        </w:rPr>
        <w:t>gad    0.98</w:t>
      </w:r>
      <w:r>
        <w:rPr>
          <w:rFonts w:hint="eastAsia"/>
        </w:rPr>
        <w:t>（</w:t>
      </w:r>
      <w:r>
        <w:rPr>
          <w:rFonts w:hint="eastAsia"/>
        </w:rPr>
        <w:t>m1</w:t>
      </w:r>
      <w:r>
        <w:rPr>
          <w:rFonts w:hint="eastAsia"/>
        </w:rPr>
        <w:t>负、</w:t>
      </w:r>
      <w:r>
        <w:rPr>
          <w:rFonts w:hint="eastAsia"/>
        </w:rPr>
        <w:t>m3</w:t>
      </w:r>
      <w:r>
        <w:rPr>
          <w:rFonts w:hint="eastAsia"/>
        </w:rPr>
        <w:t>负、</w:t>
      </w:r>
      <w:r>
        <w:rPr>
          <w:rFonts w:hint="eastAsia"/>
        </w:rPr>
        <w:t>m2</w:t>
      </w:r>
      <w:r>
        <w:rPr>
          <w:rFonts w:hint="eastAsia"/>
        </w:rPr>
        <w:t>正、</w:t>
      </w:r>
      <w:r>
        <w:rPr>
          <w:rFonts w:hint="eastAsia"/>
        </w:rPr>
        <w:t>m8</w:t>
      </w:r>
      <w:r>
        <w:rPr>
          <w:rFonts w:hint="eastAsia"/>
        </w:rPr>
        <w:t>负）；</w:t>
      </w:r>
    </w:p>
    <w:p w14:paraId="4DC1105C" w14:textId="77777777" w:rsidR="0027609A" w:rsidRDefault="00000000">
      <w:r>
        <w:rPr>
          <w:rFonts w:hint="eastAsia"/>
        </w:rPr>
        <w:lastRenderedPageBreak/>
        <w:t>phq    0.99</w:t>
      </w:r>
      <w:r>
        <w:rPr>
          <w:rFonts w:hint="eastAsia"/>
        </w:rPr>
        <w:t>（</w:t>
      </w:r>
      <w:r>
        <w:rPr>
          <w:rFonts w:hint="eastAsia"/>
        </w:rPr>
        <w:t>m1</w:t>
      </w:r>
      <w:r>
        <w:rPr>
          <w:rFonts w:hint="eastAsia"/>
        </w:rPr>
        <w:t>负、</w:t>
      </w:r>
      <w:r>
        <w:rPr>
          <w:rFonts w:hint="eastAsia"/>
        </w:rPr>
        <w:t>m2</w:t>
      </w:r>
      <w:r>
        <w:rPr>
          <w:rFonts w:hint="eastAsia"/>
        </w:rPr>
        <w:t>正、</w:t>
      </w:r>
      <w:r>
        <w:rPr>
          <w:rFonts w:hint="eastAsia"/>
        </w:rPr>
        <w:t>m4</w:t>
      </w:r>
      <w:r>
        <w:rPr>
          <w:rFonts w:hint="eastAsia"/>
        </w:rPr>
        <w:t>正、</w:t>
      </w:r>
      <w:r>
        <w:rPr>
          <w:rFonts w:hint="eastAsia"/>
        </w:rPr>
        <w:t>m8</w:t>
      </w:r>
      <w:r>
        <w:rPr>
          <w:rFonts w:hint="eastAsia"/>
        </w:rPr>
        <w:t>负）；</w:t>
      </w:r>
    </w:p>
    <w:p w14:paraId="25A6FA17" w14:textId="77777777" w:rsidR="0027609A" w:rsidRDefault="00000000">
      <w:r>
        <w:t>SWB</w:t>
      </w:r>
      <w:r>
        <w:rPr>
          <w:rFonts w:hint="eastAsia"/>
        </w:rPr>
        <w:t xml:space="preserve">   0.98</w:t>
      </w:r>
      <w:r>
        <w:rPr>
          <w:rFonts w:hint="eastAsia"/>
        </w:rPr>
        <w:t>（</w:t>
      </w:r>
      <w:r>
        <w:rPr>
          <w:rFonts w:hint="eastAsia"/>
        </w:rPr>
        <w:t>m8</w:t>
      </w:r>
      <w:r>
        <w:rPr>
          <w:rFonts w:hint="eastAsia"/>
        </w:rPr>
        <w:t>正、</w:t>
      </w:r>
      <w:r>
        <w:rPr>
          <w:rFonts w:hint="eastAsia"/>
        </w:rPr>
        <w:t>m2</w:t>
      </w:r>
      <w:r>
        <w:rPr>
          <w:rFonts w:hint="eastAsia"/>
        </w:rPr>
        <w:t>负、</w:t>
      </w:r>
      <w:r>
        <w:rPr>
          <w:rFonts w:hint="eastAsia"/>
        </w:rPr>
        <w:t>m7</w:t>
      </w:r>
      <w:r>
        <w:rPr>
          <w:rFonts w:hint="eastAsia"/>
        </w:rPr>
        <w:t>负、</w:t>
      </w:r>
      <w:r>
        <w:rPr>
          <w:rFonts w:hint="eastAsia"/>
        </w:rPr>
        <w:t>m4</w:t>
      </w:r>
      <w:r>
        <w:rPr>
          <w:rFonts w:hint="eastAsia"/>
        </w:rPr>
        <w:t>正）</w:t>
      </w:r>
    </w:p>
    <w:p w14:paraId="3AE77EC8" w14:textId="77777777" w:rsidR="0027609A" w:rsidRDefault="00000000">
      <w:r>
        <w:rPr>
          <w:rFonts w:hint="eastAsia"/>
        </w:rPr>
        <w:t>Mean Absolute Error (MAE): 0.86</w:t>
      </w:r>
      <w:r>
        <w:rPr>
          <w:rFonts w:hint="eastAsia"/>
        </w:rPr>
        <w:t>；</w:t>
      </w:r>
      <w:r>
        <w:rPr>
          <w:rFonts w:hint="eastAsia"/>
        </w:rPr>
        <w:t>0.84</w:t>
      </w:r>
      <w:r>
        <w:rPr>
          <w:rFonts w:hint="eastAsia"/>
        </w:rPr>
        <w:t>；</w:t>
      </w:r>
      <w:r>
        <w:rPr>
          <w:rFonts w:hint="eastAsia"/>
        </w:rPr>
        <w:t>0.80</w:t>
      </w:r>
      <w:r>
        <w:rPr>
          <w:rFonts w:hint="eastAsia"/>
        </w:rPr>
        <w:t>；</w:t>
      </w:r>
      <w:r>
        <w:rPr>
          <w:rFonts w:hint="eastAsia"/>
        </w:rPr>
        <w:t>0.85</w:t>
      </w:r>
    </w:p>
    <w:p w14:paraId="50D5DAD0" w14:textId="77777777" w:rsidR="0027609A" w:rsidRDefault="00000000">
      <w:pPr>
        <w:numPr>
          <w:ilvl w:val="0"/>
          <w:numId w:val="4"/>
        </w:numPr>
      </w:pPr>
      <w:r>
        <w:rPr>
          <w:rFonts w:hint="eastAsia"/>
        </w:rPr>
        <w:t>squared (R</w:t>
      </w:r>
      <w:r>
        <w:rPr>
          <w:rFonts w:hint="eastAsia"/>
        </w:rPr>
        <w:t>²</w:t>
      </w:r>
      <w:r>
        <w:rPr>
          <w:rFonts w:hint="eastAsia"/>
        </w:rPr>
        <w:t>): 0.008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01</w:t>
      </w:r>
      <w:r>
        <w:rPr>
          <w:rFonts w:hint="eastAsia"/>
        </w:rPr>
        <w:t>；</w:t>
      </w:r>
      <w:r>
        <w:rPr>
          <w:rFonts w:hint="eastAsia"/>
        </w:rPr>
        <w:t>0.006</w:t>
      </w:r>
      <w:r>
        <w:rPr>
          <w:rFonts w:hint="eastAsia"/>
        </w:rPr>
        <w:t>；</w:t>
      </w:r>
      <w:r>
        <w:rPr>
          <w:rFonts w:hint="eastAsia"/>
        </w:rPr>
        <w:t>0.009</w:t>
      </w:r>
    </w:p>
    <w:p w14:paraId="21802642" w14:textId="77777777" w:rsidR="0027609A" w:rsidRDefault="0027609A"/>
    <w:p w14:paraId="31459D7D" w14:textId="77777777" w:rsidR="0027609A" w:rsidRDefault="00000000">
      <w:r>
        <w:rPr>
          <w:rFonts w:hint="eastAsia"/>
        </w:rPr>
        <w:t>系数的含义</w:t>
      </w:r>
    </w:p>
    <w:p w14:paraId="4CA8B4FB" w14:textId="77777777" w:rsidR="0027609A" w:rsidRDefault="00000000">
      <w:r>
        <w:rPr>
          <w:rFonts w:hint="eastAsia"/>
        </w:rPr>
        <w:t>方向（正</w:t>
      </w:r>
      <w:r>
        <w:rPr>
          <w:rFonts w:hint="eastAsia"/>
        </w:rPr>
        <w:t>/</w:t>
      </w:r>
      <w:r>
        <w:rPr>
          <w:rFonts w:hint="eastAsia"/>
        </w:rPr>
        <w:t>负值）：</w:t>
      </w:r>
    </w:p>
    <w:p w14:paraId="3ABE233B" w14:textId="77777777" w:rsidR="0027609A" w:rsidRDefault="00000000">
      <w:r>
        <w:rPr>
          <w:rFonts w:hint="eastAsia"/>
        </w:rPr>
        <w:t>正值：表示变量对目标变量有正向影响（即变量值增加时，目标变量也倾向于增加）。</w:t>
      </w:r>
    </w:p>
    <w:p w14:paraId="7ADDCDD4" w14:textId="77777777" w:rsidR="0027609A" w:rsidRDefault="00000000">
      <w:r>
        <w:rPr>
          <w:rFonts w:hint="eastAsia"/>
        </w:rPr>
        <w:t>负值：表示变量对目标变量有负向影响（即变量值增加时，目标变量倾向于减少）。</w:t>
      </w:r>
    </w:p>
    <w:p w14:paraId="48233019" w14:textId="77777777" w:rsidR="0027609A" w:rsidRDefault="00000000">
      <w:r>
        <w:rPr>
          <w:rFonts w:hint="eastAsia"/>
        </w:rPr>
        <w:t>大小：</w:t>
      </w:r>
    </w:p>
    <w:p w14:paraId="134624FD" w14:textId="77777777" w:rsidR="0027609A" w:rsidRDefault="00000000">
      <w:r>
        <w:rPr>
          <w:rFonts w:hint="eastAsia"/>
        </w:rPr>
        <w:t>系数的绝对值大小表示变量对目标变量的预测贡献（重要性）。</w:t>
      </w:r>
    </w:p>
    <w:p w14:paraId="18EC0CAE" w14:textId="77777777" w:rsidR="0027609A" w:rsidRDefault="00000000">
      <w:r>
        <w:rPr>
          <w:rFonts w:hint="eastAsia"/>
        </w:rPr>
        <w:t>系数越大，说明该变量对目标变量的预测力越强。</w:t>
      </w:r>
    </w:p>
    <w:p w14:paraId="64B24A74" w14:textId="77777777" w:rsidR="0027609A" w:rsidRDefault="00000000">
      <w:r>
        <w:rPr>
          <w:rFonts w:hint="eastAsia"/>
        </w:rPr>
        <w:t>系数为</w:t>
      </w:r>
      <w:r>
        <w:rPr>
          <w:rFonts w:hint="eastAsia"/>
        </w:rPr>
        <w:t xml:space="preserve"> 0 </w:t>
      </w:r>
      <w:r>
        <w:rPr>
          <w:rFonts w:hint="eastAsia"/>
        </w:rPr>
        <w:t>表示该变量在</w:t>
      </w:r>
      <w:r>
        <w:rPr>
          <w:rFonts w:hint="eastAsia"/>
        </w:rPr>
        <w:t xml:space="preserve"> LASSO </w:t>
      </w:r>
      <w:r>
        <w:rPr>
          <w:rFonts w:hint="eastAsia"/>
        </w:rPr>
        <w:t>回归中被完全剔除，表明它对目标变量的预测贡献不显著。</w:t>
      </w:r>
    </w:p>
    <w:p w14:paraId="627FBB11" w14:textId="77777777" w:rsidR="0027609A" w:rsidRDefault="0027609A"/>
    <w:p w14:paraId="5F4AF903" w14:textId="77777777" w:rsidR="0027609A" w:rsidRDefault="00000000">
      <w:r>
        <w:t>从上述指标来看：</w:t>
      </w:r>
      <w:r>
        <w:t xml:space="preserve">MSE </w:t>
      </w:r>
      <w:r>
        <w:t>和</w:t>
      </w:r>
      <w:r>
        <w:t xml:space="preserve"> MAE </w:t>
      </w:r>
      <w:r>
        <w:t>均较高，说明模型的预测误差较大。</w:t>
      </w:r>
      <w:r>
        <w:t xml:space="preserve">R² </w:t>
      </w:r>
      <w:r>
        <w:t>接近于</w:t>
      </w:r>
      <w:r>
        <w:t xml:space="preserve"> 0</w:t>
      </w:r>
      <w:r>
        <w:t>，说明模型对目标变量的预测几乎没有解释力。</w:t>
      </w:r>
    </w:p>
    <w:p w14:paraId="19C1700D" w14:textId="77777777" w:rsidR="0027609A" w:rsidRDefault="0027609A"/>
    <w:p w14:paraId="1075EBC5" w14:textId="77777777" w:rsidR="0027609A" w:rsidRDefault="00000000">
      <w:pPr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随机森林</w:t>
      </w:r>
    </w:p>
    <w:p w14:paraId="5F870F0D" w14:textId="77777777" w:rsidR="0027609A" w:rsidRDefault="00000000">
      <w:r>
        <w:rPr>
          <w:rFonts w:hint="eastAsia"/>
        </w:rPr>
        <w:t>随机森林本身无法直接区分正负方向，结合线性模型（</w:t>
      </w:r>
      <w:r>
        <w:rPr>
          <w:rFonts w:hint="eastAsia"/>
        </w:rPr>
        <w:t>LASSO</w:t>
      </w:r>
      <w:r>
        <w:rPr>
          <w:rFonts w:hint="eastAsia"/>
        </w:rPr>
        <w:t>）来补充分析。</w:t>
      </w:r>
    </w:p>
    <w:p w14:paraId="20962F94" w14:textId="77777777" w:rsidR="0027609A" w:rsidRDefault="0027609A"/>
    <w:p w14:paraId="287D3ECC" w14:textId="77777777" w:rsidR="0027609A" w:rsidRDefault="00000000">
      <w:r>
        <w:t>%IncMSE</w:t>
      </w:r>
      <w:r>
        <w:t>表示移除某个变量后，模型均方误差（</w:t>
      </w:r>
      <w:r>
        <w:t>MSE</w:t>
      </w:r>
      <w:r>
        <w:t>）增加的百分比。正值表示移除该变量后，模型误差增加，说明该变量有助于模型预测。负值表示移除该变量后，模型误差反而减少，说明该变量可能引入了噪声，对模型预测没有帮助。</w:t>
      </w:r>
    </w:p>
    <w:p w14:paraId="5D9B3E2A" w14:textId="77777777" w:rsidR="0027609A" w:rsidRDefault="00000000">
      <w:r>
        <w:rPr>
          <w:rFonts w:hint="eastAsia"/>
        </w:rPr>
        <w:t xml:space="preserve">Mean Squared Error (MSE): </w:t>
      </w:r>
    </w:p>
    <w:p w14:paraId="615B9C02" w14:textId="77777777" w:rsidR="0027609A" w:rsidRDefault="00000000">
      <w:r>
        <w:t xml:space="preserve">SGPS </w:t>
      </w:r>
      <w:r>
        <w:rPr>
          <w:rFonts w:hint="eastAsia"/>
        </w:rPr>
        <w:t xml:space="preserve"> </w:t>
      </w:r>
      <w:r>
        <w:t>78.40</w:t>
      </w:r>
      <w:r>
        <w:rPr>
          <w:rFonts w:hint="eastAsia"/>
        </w:rPr>
        <w:t>（</w:t>
      </w:r>
      <w:r>
        <w:rPr>
          <w:rFonts w:hint="eastAsia"/>
        </w:rPr>
        <w:t>m6</w:t>
      </w:r>
      <w:r>
        <w:rPr>
          <w:rFonts w:hint="eastAsia"/>
        </w:rPr>
        <w:t>正、</w:t>
      </w:r>
      <w:r>
        <w:rPr>
          <w:rFonts w:hint="eastAsia"/>
        </w:rPr>
        <w:t>m1</w:t>
      </w:r>
      <w:r>
        <w:rPr>
          <w:rFonts w:hint="eastAsia"/>
        </w:rPr>
        <w:t>正、</w:t>
      </w:r>
      <w:r>
        <w:rPr>
          <w:rFonts w:hint="eastAsia"/>
        </w:rPr>
        <w:t>m4</w:t>
      </w:r>
      <w:r>
        <w:rPr>
          <w:rFonts w:hint="eastAsia"/>
        </w:rPr>
        <w:t>正、</w:t>
      </w:r>
      <w:r>
        <w:rPr>
          <w:rFonts w:hint="eastAsia"/>
        </w:rPr>
        <w:t>m2</w:t>
      </w:r>
      <w:r>
        <w:rPr>
          <w:rFonts w:hint="eastAsia"/>
        </w:rPr>
        <w:t>正）；</w:t>
      </w:r>
    </w:p>
    <w:p w14:paraId="1F079C30" w14:textId="77777777" w:rsidR="0027609A" w:rsidRDefault="00000000">
      <w:r>
        <w:rPr>
          <w:rFonts w:hint="eastAsia"/>
        </w:rPr>
        <w:t>gad    22.96</w:t>
      </w:r>
      <w:r>
        <w:rPr>
          <w:rFonts w:hint="eastAsia"/>
        </w:rPr>
        <w:t>（</w:t>
      </w:r>
      <w:r>
        <w:rPr>
          <w:rFonts w:hint="eastAsia"/>
        </w:rPr>
        <w:t>m3</w:t>
      </w:r>
      <w:r>
        <w:rPr>
          <w:rFonts w:hint="eastAsia"/>
        </w:rPr>
        <w:t>正、</w:t>
      </w:r>
      <w:r>
        <w:rPr>
          <w:rFonts w:hint="eastAsia"/>
        </w:rPr>
        <w:t>m8</w:t>
      </w:r>
      <w:r>
        <w:rPr>
          <w:rFonts w:hint="eastAsia"/>
        </w:rPr>
        <w:t>正、</w:t>
      </w:r>
      <w:r>
        <w:rPr>
          <w:rFonts w:hint="eastAsia"/>
        </w:rPr>
        <w:t>m6</w:t>
      </w:r>
      <w:r>
        <w:rPr>
          <w:rFonts w:hint="eastAsia"/>
        </w:rPr>
        <w:t>正、</w:t>
      </w:r>
      <w:r>
        <w:rPr>
          <w:rFonts w:hint="eastAsia"/>
        </w:rPr>
        <w:t>m4</w:t>
      </w:r>
      <w:r>
        <w:rPr>
          <w:rFonts w:hint="eastAsia"/>
        </w:rPr>
        <w:t>负）；</w:t>
      </w:r>
    </w:p>
    <w:p w14:paraId="71B60EBD" w14:textId="77777777" w:rsidR="0027609A" w:rsidRDefault="00000000">
      <w:r>
        <w:rPr>
          <w:rFonts w:hint="eastAsia"/>
        </w:rPr>
        <w:t>phq    22.00</w:t>
      </w:r>
      <w:r>
        <w:rPr>
          <w:rFonts w:hint="eastAsia"/>
        </w:rPr>
        <w:t>（</w:t>
      </w:r>
      <w:r>
        <w:rPr>
          <w:rFonts w:hint="eastAsia"/>
        </w:rPr>
        <w:t>m1</w:t>
      </w:r>
      <w:r>
        <w:rPr>
          <w:rFonts w:hint="eastAsia"/>
        </w:rPr>
        <w:t>正、</w:t>
      </w:r>
      <w:r>
        <w:rPr>
          <w:rFonts w:hint="eastAsia"/>
        </w:rPr>
        <w:t>m8</w:t>
      </w:r>
      <w:r>
        <w:rPr>
          <w:rFonts w:hint="eastAsia"/>
        </w:rPr>
        <w:t>正、</w:t>
      </w:r>
      <w:r>
        <w:rPr>
          <w:rFonts w:hint="eastAsia"/>
        </w:rPr>
        <w:t>m3</w:t>
      </w:r>
      <w:r>
        <w:rPr>
          <w:rFonts w:hint="eastAsia"/>
        </w:rPr>
        <w:t>正、</w:t>
      </w:r>
      <w:r>
        <w:rPr>
          <w:rFonts w:hint="eastAsia"/>
        </w:rPr>
        <w:t>m6</w:t>
      </w:r>
      <w:r>
        <w:rPr>
          <w:rFonts w:hint="eastAsia"/>
        </w:rPr>
        <w:t>正）；</w:t>
      </w:r>
    </w:p>
    <w:p w14:paraId="2F260E91" w14:textId="77777777" w:rsidR="0027609A" w:rsidRDefault="00000000">
      <w:r>
        <w:t>SWB</w:t>
      </w:r>
      <w:r>
        <w:rPr>
          <w:rFonts w:hint="eastAsia"/>
        </w:rPr>
        <w:t xml:space="preserve">   57.81</w:t>
      </w:r>
      <w:r>
        <w:rPr>
          <w:rFonts w:hint="eastAsia"/>
        </w:rPr>
        <w:t>（</w:t>
      </w:r>
      <w:r>
        <w:rPr>
          <w:rFonts w:hint="eastAsia"/>
        </w:rPr>
        <w:t>m7</w:t>
      </w:r>
      <w:r>
        <w:rPr>
          <w:rFonts w:hint="eastAsia"/>
        </w:rPr>
        <w:t>正、</w:t>
      </w:r>
      <w:r>
        <w:rPr>
          <w:rFonts w:hint="eastAsia"/>
        </w:rPr>
        <w:t>m6</w:t>
      </w:r>
      <w:r>
        <w:rPr>
          <w:rFonts w:hint="eastAsia"/>
        </w:rPr>
        <w:t>正）</w:t>
      </w:r>
    </w:p>
    <w:p w14:paraId="63212E45" w14:textId="77777777" w:rsidR="0027609A" w:rsidRDefault="00000000">
      <w:r>
        <w:rPr>
          <w:rFonts w:hint="eastAsia"/>
        </w:rPr>
        <w:t>Mean Absolute Error (MAE): 7.64</w:t>
      </w:r>
      <w:r>
        <w:rPr>
          <w:rFonts w:hint="eastAsia"/>
        </w:rPr>
        <w:t>；</w:t>
      </w:r>
      <w:r>
        <w:rPr>
          <w:rFonts w:hint="eastAsia"/>
        </w:rPr>
        <w:t>3.97</w:t>
      </w:r>
      <w:r>
        <w:rPr>
          <w:rFonts w:hint="eastAsia"/>
        </w:rPr>
        <w:t>；</w:t>
      </w:r>
      <w:r>
        <w:rPr>
          <w:rFonts w:hint="eastAsia"/>
        </w:rPr>
        <w:t>3.65</w:t>
      </w:r>
      <w:r>
        <w:rPr>
          <w:rFonts w:hint="eastAsia"/>
        </w:rPr>
        <w:t>；</w:t>
      </w:r>
      <w:r>
        <w:rPr>
          <w:rFonts w:hint="eastAsia"/>
        </w:rPr>
        <w:t>6.37</w:t>
      </w:r>
    </w:p>
    <w:p w14:paraId="61A52E2E" w14:textId="77777777" w:rsidR="0027609A" w:rsidRDefault="00000000">
      <w:r>
        <w:t>R-</w:t>
      </w:r>
      <w:r>
        <w:rPr>
          <w:rFonts w:hint="eastAsia"/>
        </w:rPr>
        <w:t>squared (R</w:t>
      </w:r>
      <w:r>
        <w:rPr>
          <w:rFonts w:hint="eastAsia"/>
        </w:rPr>
        <w:t>²</w:t>
      </w:r>
      <w:r>
        <w:rPr>
          <w:rFonts w:hint="eastAsia"/>
        </w:rPr>
        <w:t>): 0.007</w:t>
      </w:r>
      <w:r>
        <w:rPr>
          <w:rFonts w:hint="eastAsia"/>
        </w:rPr>
        <w:t>；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002</w:t>
      </w:r>
      <w:r>
        <w:rPr>
          <w:rFonts w:hint="eastAsia"/>
        </w:rPr>
        <w:t>；</w:t>
      </w:r>
      <w:r>
        <w:rPr>
          <w:rFonts w:hint="eastAsia"/>
        </w:rPr>
        <w:t>0.0009</w:t>
      </w:r>
      <w:r>
        <w:rPr>
          <w:rFonts w:hint="eastAsia"/>
        </w:rPr>
        <w:t>；</w:t>
      </w:r>
      <w:r>
        <w:rPr>
          <w:rFonts w:hint="eastAsia"/>
        </w:rPr>
        <w:t>0.003</w:t>
      </w:r>
    </w:p>
    <w:p w14:paraId="54BCF220" w14:textId="77777777" w:rsidR="0027609A" w:rsidRDefault="0027609A"/>
    <w:p w14:paraId="7E9FD36E" w14:textId="77777777" w:rsidR="0027609A" w:rsidRDefault="00000000">
      <w:r>
        <w:t>随机森林在以上变量的预测任务中表现出</w:t>
      </w:r>
      <w:r>
        <w:t xml:space="preserve"> </w:t>
      </w:r>
      <w:r>
        <w:t>极低的预测能力，</w:t>
      </w:r>
      <w:r>
        <w:t xml:space="preserve">R² </w:t>
      </w:r>
      <w:r>
        <w:t>接近</w:t>
      </w:r>
      <w:r>
        <w:t xml:space="preserve"> 0</w:t>
      </w:r>
      <w:r>
        <w:t>，说明模型的解释力不足。高</w:t>
      </w:r>
      <w:r>
        <w:t xml:space="preserve"> MSE </w:t>
      </w:r>
      <w:r>
        <w:t>和较高的</w:t>
      </w:r>
      <w:r>
        <w:t xml:space="preserve"> MAE </w:t>
      </w:r>
      <w:r>
        <w:t>也表明预测值与实际值存在较大偏差。</w:t>
      </w:r>
    </w:p>
    <w:p w14:paraId="02582F11" w14:textId="77777777" w:rsidR="0027609A" w:rsidRDefault="0027609A">
      <w:pPr>
        <w:rPr>
          <w:highlight w:val="yellow"/>
        </w:rPr>
      </w:pPr>
    </w:p>
    <w:p w14:paraId="59CEB672" w14:textId="77777777" w:rsidR="0027609A" w:rsidRDefault="00000000">
      <w:pPr>
        <w:rPr>
          <w:highlight w:val="yellow"/>
        </w:rPr>
      </w:pPr>
      <w:r>
        <w:rPr>
          <w:rFonts w:hint="eastAsia"/>
          <w:highlight w:val="yellow"/>
        </w:rPr>
        <w:t>bifactor</w:t>
      </w:r>
      <w:r>
        <w:rPr>
          <w:rFonts w:hint="eastAsia"/>
          <w:highlight w:val="yellow"/>
        </w:rPr>
        <w:t>分析</w:t>
      </w:r>
    </w:p>
    <w:p w14:paraId="1E78C0BD" w14:textId="77777777" w:rsidR="0027609A" w:rsidRDefault="00000000">
      <w:r>
        <w:t xml:space="preserve"> cfi        tli      rmsea       srmr        aic </w:t>
      </w:r>
    </w:p>
    <w:p w14:paraId="2D9EC59C" w14:textId="77777777" w:rsidR="0027609A" w:rsidRDefault="00000000">
      <w:r>
        <w:t xml:space="preserve">     0.735      0.728      0.049      0.069 176377.498 </w:t>
      </w:r>
    </w:p>
    <w:p w14:paraId="2851C9DC" w14:textId="77777777" w:rsidR="0027609A" w:rsidRDefault="00000000">
      <w:pPr>
        <w:ind w:firstLine="462"/>
      </w:pPr>
      <w:r>
        <w:t>CFI</w:t>
      </w:r>
      <w:r>
        <w:tab/>
      </w:r>
      <w:r>
        <w:t>比较拟合指数（</w:t>
      </w:r>
      <w:r>
        <w:t>Comparative Fit Index</w:t>
      </w:r>
      <w:r>
        <w:t>），评估模型拟合程度。</w:t>
      </w:r>
      <w:r>
        <w:tab/>
        <w:t>&gt; 0.90</w:t>
      </w:r>
      <w:r>
        <w:t>（较好），</w:t>
      </w:r>
      <w:r>
        <w:t>&gt; 0.95</w:t>
      </w:r>
      <w:r>
        <w:t>（优秀）。</w:t>
      </w:r>
    </w:p>
    <w:p w14:paraId="1E6BE219" w14:textId="77777777" w:rsidR="0027609A" w:rsidRDefault="00000000">
      <w:pPr>
        <w:ind w:firstLine="462"/>
      </w:pPr>
      <w:r>
        <w:t>TLI</w:t>
      </w:r>
      <w:r>
        <w:tab/>
        <w:t xml:space="preserve">Tucker-Lewis </w:t>
      </w:r>
      <w:r>
        <w:t>指数，类似于</w:t>
      </w:r>
      <w:r>
        <w:t xml:space="preserve"> CFI</w:t>
      </w:r>
      <w:r>
        <w:t>，用于评估拟合质量。</w:t>
      </w:r>
      <w:r>
        <w:tab/>
        <w:t>&gt; 0.90</w:t>
      </w:r>
      <w:r>
        <w:t>（较好），</w:t>
      </w:r>
      <w:r>
        <w:t>&gt; 0.95</w:t>
      </w:r>
      <w:r>
        <w:t>（优秀）。</w:t>
      </w:r>
    </w:p>
    <w:p w14:paraId="32F26A39" w14:textId="77777777" w:rsidR="0027609A" w:rsidRDefault="00000000">
      <w:pPr>
        <w:ind w:firstLine="462"/>
      </w:pPr>
      <w:r>
        <w:t>RMSEA</w:t>
      </w:r>
      <w:r>
        <w:tab/>
      </w:r>
      <w:r>
        <w:t>均方根误差近似（</w:t>
      </w:r>
      <w:r>
        <w:t>Root Mean Square Error of Approximation</w:t>
      </w:r>
      <w:r>
        <w:t>），反映模型误差大小。</w:t>
      </w:r>
      <w:r>
        <w:tab/>
        <w:t>&lt; 0.08</w:t>
      </w:r>
      <w:r>
        <w:t>（较好），</w:t>
      </w:r>
      <w:r>
        <w:t>&lt; 0.05</w:t>
      </w:r>
      <w:r>
        <w:t>（优秀）。</w:t>
      </w:r>
    </w:p>
    <w:p w14:paraId="163FB8E8" w14:textId="77777777" w:rsidR="0027609A" w:rsidRDefault="00000000">
      <w:pPr>
        <w:ind w:firstLine="462"/>
      </w:pPr>
      <w:r>
        <w:t>SRMR</w:t>
      </w:r>
      <w:r>
        <w:tab/>
      </w:r>
      <w:r>
        <w:t>标准化残差均方根（</w:t>
      </w:r>
      <w:r>
        <w:t>Standardized Root Mean Residual</w:t>
      </w:r>
      <w:r>
        <w:t>），表示模型预测值与实</w:t>
      </w:r>
      <w:r>
        <w:lastRenderedPageBreak/>
        <w:t>际数据之间的差异。</w:t>
      </w:r>
      <w:r>
        <w:tab/>
        <w:t>&lt; 0.08</w:t>
      </w:r>
      <w:r>
        <w:t>（较好）。</w:t>
      </w:r>
    </w:p>
    <w:p w14:paraId="43464A8B" w14:textId="77777777" w:rsidR="0027609A" w:rsidRDefault="0027609A">
      <w:pPr>
        <w:ind w:firstLine="462"/>
      </w:pPr>
    </w:p>
    <w:p w14:paraId="4869DAE5" w14:textId="77777777" w:rsidR="0027609A" w:rsidRDefault="00000000">
      <w:r>
        <w:t>整体结果</w:t>
      </w:r>
      <w:r>
        <w:rPr>
          <w:rFonts w:hint="eastAsia"/>
        </w:rPr>
        <w:t>评价：</w:t>
      </w:r>
      <w:r>
        <w:t xml:space="preserve">CFI = 0.735 </w:t>
      </w:r>
      <w:r>
        <w:t>和</w:t>
      </w:r>
      <w:r>
        <w:t xml:space="preserve"> TLI = 0.728 </w:t>
      </w:r>
      <w:r>
        <w:t>低于</w:t>
      </w:r>
      <w:r>
        <w:t xml:space="preserve"> 0.90 </w:t>
      </w:r>
      <w:r>
        <w:t>的标准，表明模型拟合较差。模型对数据的解释能力有限，模型与实际数据之间存在较大偏差。</w:t>
      </w:r>
      <w:r>
        <w:t xml:space="preserve">RMSEA = 0.049 </w:t>
      </w:r>
      <w:r>
        <w:t>达到了优秀的标准，表明模型误差较低，说明模型对样本协方差矩阵的拟合较好。</w:t>
      </w:r>
      <w:r>
        <w:t xml:space="preserve">SRMR = 0.069 </w:t>
      </w:r>
      <w:r>
        <w:t>达到了较好的标准，表明模型预测值与实际数据的差异较小。</w:t>
      </w:r>
    </w:p>
    <w:sectPr w:rsidR="00276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Chuan-Peng Hu" w:date="2025-06-01T22:00:00Z" w:initials="CPH">
    <w:p w14:paraId="2F5E9E48" w14:textId="77777777" w:rsidR="00A87769" w:rsidRDefault="00A87769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按照</w:t>
      </w:r>
      <w:r>
        <w:rPr>
          <w:rFonts w:hint="eastAsia"/>
        </w:rPr>
        <w:t>APA</w:t>
      </w:r>
      <w:r>
        <w:rPr>
          <w:rFonts w:hint="eastAsia"/>
        </w:rPr>
        <w:t>的格式，参考已经发表的实证论文的方法与结果进行写作。</w:t>
      </w:r>
    </w:p>
    <w:p w14:paraId="60FFC36C" w14:textId="77777777" w:rsidR="00A87769" w:rsidRDefault="00A87769">
      <w:pPr>
        <w:pStyle w:val="CommentText"/>
      </w:pPr>
    </w:p>
    <w:p w14:paraId="47DB2B10" w14:textId="6BE74FFD" w:rsidR="00A87769" w:rsidRDefault="00A87769">
      <w:pPr>
        <w:pStyle w:val="CommentText"/>
        <w:rPr>
          <w:rFonts w:hint="eastAsia"/>
        </w:rPr>
      </w:pPr>
      <w:r>
        <w:rPr>
          <w:rFonts w:hint="eastAsia"/>
        </w:rPr>
        <w:t>你之前写作的内容太随意了，看不出来结构</w:t>
      </w:r>
      <w:r w:rsidR="009024A1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DB2B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546EE6C" w16cex:dateUtc="2025-06-01T14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DB2B10" w16cid:durableId="4546EE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7CDD70"/>
    <w:multiLevelType w:val="singleLevel"/>
    <w:tmpl w:val="BD7CDD7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EE4B020"/>
    <w:multiLevelType w:val="singleLevel"/>
    <w:tmpl w:val="BEE4B02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FD2D96A"/>
    <w:multiLevelType w:val="singleLevel"/>
    <w:tmpl w:val="BFD2D9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6E7DB0C5"/>
    <w:multiLevelType w:val="singleLevel"/>
    <w:tmpl w:val="6E7DB0C5"/>
    <w:lvl w:ilvl="0">
      <w:start w:val="18"/>
      <w:numFmt w:val="upperLetter"/>
      <w:suff w:val="nothing"/>
      <w:lvlText w:val="%1-"/>
      <w:lvlJc w:val="left"/>
    </w:lvl>
  </w:abstractNum>
  <w:num w:numId="1" w16cid:durableId="194081570">
    <w:abstractNumId w:val="2"/>
  </w:num>
  <w:num w:numId="2" w16cid:durableId="330452962">
    <w:abstractNumId w:val="1"/>
  </w:num>
  <w:num w:numId="3" w16cid:durableId="870800426">
    <w:abstractNumId w:val="0"/>
  </w:num>
  <w:num w:numId="4" w16cid:durableId="25232308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uan-Peng Hu">
    <w15:presenceInfo w15:providerId="Windows Live" w15:userId="b3f3f6a417be69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QwMmU5OWZkNDlmMjc4MzJkMjE1Zjc5NWRkODU4NzEifQ=="/>
  </w:docVars>
  <w:rsids>
    <w:rsidRoot w:val="7FFD81D7"/>
    <w:rsid w:val="0027609A"/>
    <w:rsid w:val="009024A1"/>
    <w:rsid w:val="00951A37"/>
    <w:rsid w:val="009D2EE9"/>
    <w:rsid w:val="00A87769"/>
    <w:rsid w:val="00FE4179"/>
    <w:rsid w:val="57E77F15"/>
    <w:rsid w:val="7FFD81D7"/>
    <w:rsid w:val="FDCFC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1CABB64"/>
  <w15:docId w15:val="{19216C83-82A3-0F41-B242-E1225287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unhideWhenUsed/>
    <w:rsid w:val="00FE4179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styleId="CommentReference">
    <w:name w:val="annotation reference"/>
    <w:basedOn w:val="DefaultParagraphFont"/>
    <w:rsid w:val="00A8776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77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7769"/>
    <w:rPr>
      <w:rFonts w:asciiTheme="minorHAnsi" w:eastAsiaTheme="minorEastAsia" w:hAnsiTheme="minorHAnsi" w:cstheme="minorBidi"/>
      <w:kern w:val="2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A87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87769"/>
    <w:rPr>
      <w:rFonts w:asciiTheme="minorHAnsi" w:eastAsiaTheme="minorEastAsia" w:hAnsiTheme="minorHAnsi" w:cstheme="minorBidi"/>
      <w:b/>
      <w:bCs/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孙心茹</dc:creator>
  <cp:lastModifiedBy>Chuan-Peng Hu</cp:lastModifiedBy>
  <cp:revision>6</cp:revision>
  <dcterms:created xsi:type="dcterms:W3CDTF">2025-05-29T19:04:00Z</dcterms:created>
  <dcterms:modified xsi:type="dcterms:W3CDTF">2025-06-01T14:01:00Z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B5344BAFCEC6D28BCACE37682037FE08_41</vt:lpwstr>
  </property>
</Properties>
</file>